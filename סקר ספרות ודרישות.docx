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3B4" w:rsidRPr="007B29AD" w:rsidRDefault="00DD35DB" w:rsidP="00DD35DB">
      <w:pPr>
        <w:bidi/>
        <w:jc w:val="center"/>
        <w:rPr>
          <w:rFonts w:ascii="David" w:hAnsi="David" w:cs="David"/>
          <w:b/>
          <w:bCs/>
          <w:sz w:val="28"/>
          <w:szCs w:val="28"/>
          <w:rtl/>
        </w:rPr>
      </w:pPr>
      <w:r w:rsidRPr="007B29AD">
        <w:rPr>
          <w:rFonts w:ascii="David" w:hAnsi="David" w:cs="David"/>
          <w:b/>
          <w:bCs/>
          <w:sz w:val="28"/>
          <w:szCs w:val="28"/>
          <w:rtl/>
        </w:rPr>
        <w:t>סקר ספרות ודרישות:</w:t>
      </w:r>
    </w:p>
    <w:p w:rsidR="00DD35DB" w:rsidRPr="007B29AD" w:rsidRDefault="00DD35DB" w:rsidP="00EB36AC">
      <w:pPr>
        <w:bidi/>
        <w:rPr>
          <w:rFonts w:ascii="David" w:hAnsi="David" w:cs="David"/>
          <w:b/>
          <w:bCs/>
          <w:sz w:val="24"/>
          <w:szCs w:val="24"/>
          <w:u w:val="single"/>
          <w:rtl/>
        </w:rPr>
      </w:pPr>
      <w:r w:rsidRPr="007B29AD">
        <w:rPr>
          <w:rFonts w:ascii="David" w:hAnsi="David" w:cs="David"/>
          <w:b/>
          <w:bCs/>
          <w:sz w:val="24"/>
          <w:szCs w:val="24"/>
          <w:u w:val="single"/>
          <w:rtl/>
        </w:rPr>
        <w:t xml:space="preserve">חלק </w:t>
      </w:r>
      <w:r w:rsidR="00D95944" w:rsidRPr="007B29AD">
        <w:rPr>
          <w:rFonts w:ascii="David" w:hAnsi="David" w:cs="David"/>
          <w:b/>
          <w:bCs/>
          <w:sz w:val="24"/>
          <w:szCs w:val="24"/>
          <w:u w:val="single"/>
          <w:rtl/>
        </w:rPr>
        <w:t>א'</w:t>
      </w:r>
      <w:r w:rsidR="00EB36AC" w:rsidRPr="007B29AD">
        <w:rPr>
          <w:rFonts w:ascii="David" w:hAnsi="David" w:cs="David"/>
          <w:b/>
          <w:bCs/>
          <w:sz w:val="24"/>
          <w:szCs w:val="24"/>
          <w:u w:val="single"/>
          <w:rtl/>
        </w:rPr>
        <w:t xml:space="preserve">: </w:t>
      </w:r>
    </w:p>
    <w:p w:rsidR="00EB36AC" w:rsidRPr="007B29AD" w:rsidRDefault="00EB36AC" w:rsidP="00EB36AC">
      <w:pPr>
        <w:pStyle w:val="ListParagraph"/>
        <w:numPr>
          <w:ilvl w:val="0"/>
          <w:numId w:val="5"/>
        </w:numPr>
        <w:bidi/>
        <w:rPr>
          <w:rFonts w:ascii="David" w:hAnsi="David" w:cs="David"/>
          <w:sz w:val="24"/>
          <w:szCs w:val="24"/>
        </w:rPr>
      </w:pPr>
      <w:r w:rsidRPr="007B29AD">
        <w:rPr>
          <w:rFonts w:ascii="David" w:hAnsi="David" w:cs="David"/>
          <w:sz w:val="24"/>
          <w:szCs w:val="24"/>
          <w:rtl/>
        </w:rPr>
        <w:t>תקציר: #######</w:t>
      </w:r>
    </w:p>
    <w:p w:rsidR="00EB36AC" w:rsidRPr="007B29AD" w:rsidRDefault="00EB36AC" w:rsidP="00EB36AC">
      <w:pPr>
        <w:pStyle w:val="ListParagraph"/>
        <w:numPr>
          <w:ilvl w:val="0"/>
          <w:numId w:val="5"/>
        </w:numPr>
        <w:bidi/>
        <w:rPr>
          <w:rFonts w:ascii="David" w:hAnsi="David" w:cs="David"/>
          <w:sz w:val="24"/>
          <w:szCs w:val="24"/>
          <w:rtl/>
        </w:rPr>
      </w:pPr>
      <w:r w:rsidRPr="007B29AD">
        <w:rPr>
          <w:rFonts w:ascii="David" w:hAnsi="David" w:cs="David"/>
          <w:sz w:val="24"/>
          <w:szCs w:val="24"/>
          <w:rtl/>
        </w:rPr>
        <w:t>חקר מצב קיים:</w:t>
      </w:r>
    </w:p>
    <w:p w:rsidR="00EB36AC" w:rsidRPr="007B29AD" w:rsidRDefault="00EB36AC" w:rsidP="00EB36AC">
      <w:pPr>
        <w:pStyle w:val="ListParagraph"/>
        <w:numPr>
          <w:ilvl w:val="0"/>
          <w:numId w:val="6"/>
        </w:numPr>
        <w:bidi/>
        <w:rPr>
          <w:rFonts w:ascii="David" w:hAnsi="David" w:cs="David"/>
          <w:sz w:val="24"/>
          <w:szCs w:val="24"/>
        </w:rPr>
      </w:pPr>
      <w:r w:rsidRPr="007B29AD">
        <w:rPr>
          <w:rFonts w:ascii="David" w:hAnsi="David" w:cs="David"/>
          <w:sz w:val="24"/>
          <w:szCs w:val="24"/>
          <w:rtl/>
        </w:rPr>
        <w:t>תיאור הארגון/לקוח: ######</w:t>
      </w:r>
    </w:p>
    <w:p w:rsidR="00DD35DB" w:rsidRPr="007B29AD" w:rsidRDefault="00DD35DB" w:rsidP="00EB36AC">
      <w:pPr>
        <w:pStyle w:val="ListParagraph"/>
        <w:numPr>
          <w:ilvl w:val="0"/>
          <w:numId w:val="6"/>
        </w:numPr>
        <w:bidi/>
        <w:rPr>
          <w:rFonts w:ascii="David" w:hAnsi="David" w:cs="David"/>
          <w:sz w:val="24"/>
          <w:szCs w:val="24"/>
          <w:rtl/>
        </w:rPr>
      </w:pPr>
      <w:r w:rsidRPr="007B29AD">
        <w:rPr>
          <w:rFonts w:ascii="David" w:hAnsi="David" w:cs="David"/>
          <w:sz w:val="24"/>
          <w:szCs w:val="24"/>
          <w:rtl/>
        </w:rPr>
        <w:t>מערכות דומות:</w:t>
      </w:r>
    </w:p>
    <w:p w:rsidR="009065E5" w:rsidRPr="007B29AD" w:rsidRDefault="00DD35DB" w:rsidP="00EB36AC">
      <w:pPr>
        <w:pStyle w:val="ListParagraph"/>
        <w:numPr>
          <w:ilvl w:val="0"/>
          <w:numId w:val="1"/>
        </w:numPr>
        <w:bidi/>
        <w:rPr>
          <w:rFonts w:ascii="David" w:hAnsi="David" w:cs="David"/>
          <w:b/>
          <w:bCs/>
          <w:sz w:val="28"/>
          <w:szCs w:val="28"/>
        </w:rPr>
      </w:pPr>
      <w:r w:rsidRPr="007B29AD">
        <w:rPr>
          <w:rFonts w:ascii="David" w:hAnsi="David" w:cs="David"/>
          <w:b/>
          <w:bCs/>
          <w:sz w:val="24"/>
          <w:szCs w:val="24"/>
        </w:rPr>
        <w:t>ScholOnto</w:t>
      </w:r>
      <w:r w:rsidRPr="007B29AD">
        <w:rPr>
          <w:rFonts w:ascii="David" w:hAnsi="David" w:cs="David"/>
          <w:b/>
          <w:bCs/>
          <w:sz w:val="24"/>
          <w:szCs w:val="24"/>
          <w:rtl/>
        </w:rPr>
        <w:t>:</w:t>
      </w:r>
    </w:p>
    <w:p w:rsidR="00DD35DB" w:rsidRPr="007B29AD" w:rsidRDefault="00DD35DB" w:rsidP="00D95944">
      <w:pPr>
        <w:pStyle w:val="ListParagraph"/>
        <w:rPr>
          <w:rFonts w:ascii="David" w:hAnsi="David" w:cs="David"/>
          <w:sz w:val="28"/>
          <w:szCs w:val="28"/>
        </w:rPr>
      </w:pPr>
      <w:r w:rsidRPr="007B29AD">
        <w:rPr>
          <w:rFonts w:ascii="David" w:hAnsi="David" w:cs="David"/>
          <w:sz w:val="24"/>
          <w:szCs w:val="24"/>
          <w:rtl/>
        </w:rPr>
        <w:t xml:space="preserve"> </w:t>
      </w:r>
      <w:hyperlink r:id="rId8" w:history="1">
        <w:r w:rsidRPr="007B29AD">
          <w:rPr>
            <w:rStyle w:val="Hyperlink"/>
            <w:rFonts w:ascii="David" w:hAnsi="David" w:cs="David"/>
            <w:sz w:val="24"/>
            <w:szCs w:val="24"/>
          </w:rPr>
          <w:t>https://link.springer.com/content/pdf/10.1007%2Fs007990000034.pdf</w:t>
        </w:r>
      </w:hyperlink>
    </w:p>
    <w:p w:rsidR="00560520" w:rsidRPr="007B29AD" w:rsidRDefault="00560520" w:rsidP="00560520">
      <w:pPr>
        <w:pStyle w:val="ListParagraph"/>
        <w:bidi/>
        <w:rPr>
          <w:rFonts w:ascii="David" w:hAnsi="David" w:cs="David"/>
          <w:sz w:val="24"/>
          <w:szCs w:val="24"/>
          <w:rtl/>
        </w:rPr>
      </w:pPr>
      <w:r w:rsidRPr="007B29AD">
        <w:rPr>
          <w:rFonts w:ascii="David" w:hAnsi="David" w:cs="David"/>
          <w:sz w:val="24"/>
          <w:szCs w:val="24"/>
          <w:rtl/>
        </w:rPr>
        <w:t>במאמר המצורף בו מתואר שרת דיגיטלי המשמש כספרייה של מאמרים אקדמיים. השרת תומך באינטרפרטציה שונה של כל קורא למאמרים ובדו-שיח בנוגע לנושאים המאמרים, מה שמאפשר לחוקרים לתאר ולהתעמת דרך רשת סמנטית בה מתוארים התרומות וההקשרים של מאמר מסוים לשאר המאמרים בנושא.</w:t>
      </w:r>
    </w:p>
    <w:p w:rsidR="007C27B5" w:rsidRPr="007B29AD" w:rsidRDefault="007C27B5" w:rsidP="007C27B5">
      <w:pPr>
        <w:pStyle w:val="ListParagraph"/>
        <w:bidi/>
        <w:rPr>
          <w:rFonts w:ascii="David" w:hAnsi="David" w:cs="David"/>
          <w:sz w:val="24"/>
          <w:szCs w:val="24"/>
          <w:rtl/>
        </w:rPr>
      </w:pPr>
      <w:r w:rsidRPr="007B29AD">
        <w:rPr>
          <w:rFonts w:ascii="David" w:hAnsi="David" w:cs="David"/>
          <w:sz w:val="24"/>
          <w:szCs w:val="24"/>
          <w:rtl/>
        </w:rPr>
        <w:t>במאמר מתוארים שירותי החישוב ששרת המבוסס על תיאוריית ה-</w:t>
      </w:r>
      <w:r w:rsidRPr="007B29AD">
        <w:rPr>
          <w:rFonts w:ascii="David" w:hAnsi="David" w:cs="David"/>
          <w:sz w:val="24"/>
          <w:szCs w:val="24"/>
        </w:rPr>
        <w:t xml:space="preserve">ontology </w:t>
      </w:r>
      <w:r w:rsidRPr="007B29AD">
        <w:rPr>
          <w:rFonts w:ascii="David" w:hAnsi="David" w:cs="David"/>
          <w:sz w:val="24"/>
          <w:szCs w:val="24"/>
          <w:rtl/>
        </w:rPr>
        <w:t xml:space="preserve"> וממשקים אלטרנטיביים התומכים באינטראקציה ברשתות סמנטיות גדולות.</w:t>
      </w:r>
    </w:p>
    <w:p w:rsidR="008E7F68" w:rsidRPr="007B29AD" w:rsidRDefault="008E7F68" w:rsidP="008E7F68">
      <w:pPr>
        <w:pStyle w:val="ListParagraph"/>
        <w:bidi/>
        <w:rPr>
          <w:rFonts w:ascii="David" w:hAnsi="David" w:cs="David"/>
          <w:sz w:val="24"/>
          <w:szCs w:val="24"/>
          <w:rtl/>
        </w:rPr>
      </w:pPr>
      <w:r w:rsidRPr="007B29AD">
        <w:rPr>
          <w:rFonts w:ascii="David" w:hAnsi="David" w:cs="David"/>
          <w:sz w:val="24"/>
          <w:szCs w:val="24"/>
          <w:rtl/>
        </w:rPr>
        <w:t xml:space="preserve">ע"מ להוסיף מאמר אל הספרייה על המפרסם להוסיף גם </w:t>
      </w:r>
      <w:r w:rsidRPr="007B29AD">
        <w:rPr>
          <w:rFonts w:ascii="David" w:hAnsi="David" w:cs="David"/>
          <w:sz w:val="24"/>
          <w:szCs w:val="24"/>
        </w:rPr>
        <w:t>Claim</w:t>
      </w:r>
      <w:r w:rsidRPr="007B29AD">
        <w:rPr>
          <w:rFonts w:ascii="David" w:hAnsi="David" w:cs="David"/>
          <w:sz w:val="24"/>
          <w:szCs w:val="24"/>
          <w:rtl/>
        </w:rPr>
        <w:t xml:space="preserve"> על המאמר שלו. לכל </w:t>
      </w:r>
      <w:r w:rsidRPr="007B29AD">
        <w:rPr>
          <w:rFonts w:ascii="David" w:hAnsi="David" w:cs="David"/>
          <w:sz w:val="24"/>
          <w:szCs w:val="24"/>
        </w:rPr>
        <w:t>claim</w:t>
      </w:r>
      <w:r w:rsidRPr="007B29AD">
        <w:rPr>
          <w:rFonts w:ascii="David" w:hAnsi="David" w:cs="David"/>
          <w:sz w:val="24"/>
          <w:szCs w:val="24"/>
          <w:rtl/>
        </w:rPr>
        <w:t xml:space="preserve"> יש "בעלים" שהוא </w:t>
      </w:r>
      <w:r w:rsidRPr="007B29AD">
        <w:rPr>
          <w:rFonts w:ascii="David" w:hAnsi="David" w:cs="David"/>
          <w:sz w:val="24"/>
          <w:szCs w:val="24"/>
        </w:rPr>
        <w:t>agent</w:t>
      </w:r>
      <w:r w:rsidRPr="007B29AD">
        <w:rPr>
          <w:rFonts w:ascii="David" w:hAnsi="David" w:cs="David"/>
          <w:sz w:val="24"/>
          <w:szCs w:val="24"/>
          <w:rtl/>
        </w:rPr>
        <w:t xml:space="preserve"> (אדם או תוכנה), ישנה הצדקה כלשהי לקיום אותו </w:t>
      </w:r>
      <w:r w:rsidRPr="007B29AD">
        <w:rPr>
          <w:rFonts w:ascii="David" w:hAnsi="David" w:cs="David"/>
          <w:sz w:val="24"/>
          <w:szCs w:val="24"/>
        </w:rPr>
        <w:t>claim</w:t>
      </w:r>
      <w:r w:rsidRPr="007B29AD">
        <w:rPr>
          <w:rFonts w:ascii="David" w:hAnsi="David" w:cs="David"/>
          <w:sz w:val="24"/>
          <w:szCs w:val="24"/>
          <w:rtl/>
        </w:rPr>
        <w:t xml:space="preserve"> ובעזרת </w:t>
      </w:r>
      <w:r w:rsidRPr="007B29AD">
        <w:rPr>
          <w:rFonts w:ascii="David" w:hAnsi="David" w:cs="David"/>
          <w:sz w:val="24"/>
          <w:szCs w:val="24"/>
        </w:rPr>
        <w:t>claims</w:t>
      </w:r>
      <w:r w:rsidRPr="007B29AD">
        <w:rPr>
          <w:rFonts w:ascii="David" w:hAnsi="David" w:cs="David"/>
          <w:sz w:val="24"/>
          <w:szCs w:val="24"/>
          <w:rtl/>
        </w:rPr>
        <w:t xml:space="preserve"> ניתן ליצור יחסים גומלין עם </w:t>
      </w:r>
      <w:r w:rsidRPr="007B29AD">
        <w:rPr>
          <w:rFonts w:ascii="David" w:hAnsi="David" w:cs="David"/>
          <w:sz w:val="24"/>
          <w:szCs w:val="24"/>
        </w:rPr>
        <w:t>claims</w:t>
      </w:r>
      <w:r w:rsidRPr="007B29AD">
        <w:rPr>
          <w:rFonts w:ascii="David" w:hAnsi="David" w:cs="David"/>
          <w:sz w:val="24"/>
          <w:szCs w:val="24"/>
          <w:rtl/>
        </w:rPr>
        <w:t xml:space="preserve"> אחרים או בין קונספטים שונים.</w:t>
      </w:r>
    </w:p>
    <w:p w:rsidR="00560520" w:rsidRPr="007B29AD" w:rsidRDefault="00BF51E4" w:rsidP="00560520">
      <w:pPr>
        <w:pStyle w:val="ListParagraph"/>
        <w:bidi/>
        <w:rPr>
          <w:rFonts w:ascii="David" w:hAnsi="David" w:cs="David"/>
          <w:u w:val="single"/>
          <w:rtl/>
        </w:rPr>
      </w:pPr>
      <w:r w:rsidRPr="007B29AD">
        <w:rPr>
          <w:rFonts w:ascii="David" w:hAnsi="David" w:cs="David"/>
          <w:noProof/>
          <w:u w:val="single"/>
        </w:rPr>
        <w:drawing>
          <wp:anchor distT="0" distB="0" distL="114300" distR="114300" simplePos="0" relativeHeight="251659264" behindDoc="0" locked="0" layoutInCell="1" allowOverlap="1">
            <wp:simplePos x="0" y="0"/>
            <wp:positionH relativeFrom="margin">
              <wp:posOffset>647065</wp:posOffset>
            </wp:positionH>
            <wp:positionV relativeFrom="paragraph">
              <wp:posOffset>226695</wp:posOffset>
            </wp:positionV>
            <wp:extent cx="2610485" cy="22129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0485" cy="2212975"/>
                    </a:xfrm>
                    <a:prstGeom prst="rect">
                      <a:avLst/>
                    </a:prstGeom>
                  </pic:spPr>
                </pic:pic>
              </a:graphicData>
            </a:graphic>
            <wp14:sizeRelH relativeFrom="margin">
              <wp14:pctWidth>0</wp14:pctWidth>
            </wp14:sizeRelH>
            <wp14:sizeRelV relativeFrom="margin">
              <wp14:pctHeight>0</wp14:pctHeight>
            </wp14:sizeRelV>
          </wp:anchor>
        </w:drawing>
      </w:r>
      <w:r w:rsidRPr="007B29AD">
        <w:rPr>
          <w:rFonts w:ascii="David" w:hAnsi="David" w:cs="David"/>
          <w:noProof/>
          <w:u w:val="single"/>
        </w:rPr>
        <w:drawing>
          <wp:anchor distT="0" distB="0" distL="114300" distR="114300" simplePos="0" relativeHeight="251658240" behindDoc="0" locked="0" layoutInCell="1" allowOverlap="1">
            <wp:simplePos x="0" y="0"/>
            <wp:positionH relativeFrom="margin">
              <wp:posOffset>4001366</wp:posOffset>
            </wp:positionH>
            <wp:positionV relativeFrom="paragraph">
              <wp:posOffset>226168</wp:posOffset>
            </wp:positionV>
            <wp:extent cx="2458085" cy="21901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8085" cy="2190115"/>
                    </a:xfrm>
                    <a:prstGeom prst="rect">
                      <a:avLst/>
                    </a:prstGeom>
                  </pic:spPr>
                </pic:pic>
              </a:graphicData>
            </a:graphic>
            <wp14:sizeRelH relativeFrom="margin">
              <wp14:pctWidth>0</wp14:pctWidth>
            </wp14:sizeRelH>
            <wp14:sizeRelV relativeFrom="margin">
              <wp14:pctHeight>0</wp14:pctHeight>
            </wp14:sizeRelV>
          </wp:anchor>
        </w:drawing>
      </w:r>
      <w:r w:rsidRPr="007B29AD">
        <w:rPr>
          <w:rFonts w:ascii="David" w:hAnsi="David" w:cs="David"/>
          <w:u w:val="single"/>
          <w:rtl/>
        </w:rPr>
        <w:t xml:space="preserve">מבנה של </w:t>
      </w:r>
      <w:r w:rsidRPr="007B29AD">
        <w:rPr>
          <w:rFonts w:ascii="David" w:hAnsi="David" w:cs="David"/>
          <w:u w:val="single"/>
        </w:rPr>
        <w:t>Claim</w:t>
      </w:r>
      <w:r w:rsidRPr="007B29AD">
        <w:rPr>
          <w:rFonts w:ascii="David" w:hAnsi="David" w:cs="David"/>
          <w:u w:val="single"/>
          <w:rtl/>
        </w:rPr>
        <w:t xml:space="preserve"> ע"פ המאמר:</w:t>
      </w:r>
      <w:r w:rsidRPr="007B29AD">
        <w:rPr>
          <w:rFonts w:ascii="David" w:hAnsi="David" w:cs="David"/>
          <w:rtl/>
        </w:rPr>
        <w:tab/>
      </w:r>
      <w:r w:rsidRPr="007B29AD">
        <w:rPr>
          <w:rFonts w:ascii="David" w:hAnsi="David" w:cs="David"/>
          <w:rtl/>
        </w:rPr>
        <w:tab/>
      </w:r>
      <w:r w:rsidRPr="007B29AD">
        <w:rPr>
          <w:rFonts w:ascii="David" w:hAnsi="David" w:cs="David"/>
          <w:rtl/>
        </w:rPr>
        <w:tab/>
      </w:r>
      <w:r w:rsidRPr="007B29AD">
        <w:rPr>
          <w:rFonts w:ascii="David" w:hAnsi="David" w:cs="David"/>
          <w:rtl/>
        </w:rPr>
        <w:tab/>
      </w:r>
      <w:r w:rsidRPr="007B29AD">
        <w:rPr>
          <w:rFonts w:ascii="David" w:hAnsi="David" w:cs="David"/>
          <w:u w:val="single"/>
          <w:rtl/>
        </w:rPr>
        <w:t xml:space="preserve">מבנה של מחלקות ב- </w:t>
      </w:r>
      <w:r w:rsidRPr="007B29AD">
        <w:rPr>
          <w:rFonts w:ascii="David" w:hAnsi="David" w:cs="David"/>
          <w:u w:val="single"/>
        </w:rPr>
        <w:t>ScholOnto ontology</w:t>
      </w:r>
      <w:r w:rsidRPr="007B29AD">
        <w:rPr>
          <w:rFonts w:ascii="David" w:hAnsi="David" w:cs="David"/>
          <w:u w:val="single"/>
          <w:rtl/>
        </w:rPr>
        <w:t>:</w:t>
      </w:r>
    </w:p>
    <w:p w:rsidR="00BF51E4" w:rsidRPr="007B29AD" w:rsidRDefault="00BF51E4" w:rsidP="00BF51E4">
      <w:pPr>
        <w:pStyle w:val="ListParagraph"/>
        <w:bidi/>
        <w:rPr>
          <w:rFonts w:ascii="David" w:hAnsi="David" w:cs="David"/>
          <w:rtl/>
        </w:rPr>
      </w:pPr>
    </w:p>
    <w:p w:rsidR="00BF51E4" w:rsidRPr="007B29AD" w:rsidRDefault="00BF51E4" w:rsidP="00BF51E4">
      <w:pPr>
        <w:pStyle w:val="ListParagraph"/>
        <w:bidi/>
        <w:rPr>
          <w:rFonts w:ascii="David" w:hAnsi="David" w:cs="David"/>
          <w:rtl/>
        </w:rPr>
      </w:pPr>
    </w:p>
    <w:p w:rsidR="00BF51E4" w:rsidRPr="007B29AD" w:rsidRDefault="00BF51E4" w:rsidP="00BF51E4">
      <w:pPr>
        <w:pStyle w:val="ListParagraph"/>
        <w:bidi/>
        <w:rPr>
          <w:rFonts w:ascii="David" w:hAnsi="David" w:cs="David"/>
          <w:rtl/>
        </w:rPr>
      </w:pPr>
    </w:p>
    <w:p w:rsidR="00BF51E4" w:rsidRPr="007B29AD" w:rsidRDefault="00BF51E4" w:rsidP="00BF51E4">
      <w:pPr>
        <w:pStyle w:val="ListParagraph"/>
        <w:bidi/>
        <w:rPr>
          <w:rFonts w:ascii="David" w:hAnsi="David" w:cs="David"/>
          <w:rtl/>
        </w:rPr>
      </w:pPr>
    </w:p>
    <w:p w:rsidR="00BF51E4" w:rsidRPr="007B29AD" w:rsidRDefault="00BF51E4" w:rsidP="00BF51E4">
      <w:pPr>
        <w:pStyle w:val="ListParagraph"/>
        <w:bidi/>
        <w:rPr>
          <w:rFonts w:ascii="David" w:hAnsi="David" w:cs="David"/>
          <w:rtl/>
        </w:rPr>
      </w:pPr>
    </w:p>
    <w:p w:rsidR="00BF51E4" w:rsidRPr="007B29AD" w:rsidRDefault="00BF51E4" w:rsidP="00BF51E4">
      <w:pPr>
        <w:pStyle w:val="ListParagraph"/>
        <w:bidi/>
        <w:rPr>
          <w:rFonts w:ascii="David" w:hAnsi="David" w:cs="David"/>
          <w:rtl/>
        </w:rPr>
      </w:pPr>
    </w:p>
    <w:p w:rsidR="00BF51E4" w:rsidRPr="007B29AD" w:rsidRDefault="00BF51E4" w:rsidP="00BF51E4">
      <w:pPr>
        <w:pStyle w:val="ListParagraph"/>
        <w:bidi/>
        <w:rPr>
          <w:rFonts w:ascii="David" w:hAnsi="David" w:cs="David"/>
          <w:rtl/>
        </w:rPr>
      </w:pPr>
    </w:p>
    <w:p w:rsidR="00BF51E4" w:rsidRPr="007B29AD" w:rsidRDefault="00BF51E4" w:rsidP="00BF51E4">
      <w:pPr>
        <w:pStyle w:val="ListParagraph"/>
        <w:bidi/>
        <w:rPr>
          <w:rFonts w:ascii="David" w:hAnsi="David" w:cs="David"/>
          <w:rtl/>
        </w:rPr>
      </w:pPr>
    </w:p>
    <w:p w:rsidR="00BF51E4" w:rsidRPr="007B29AD" w:rsidRDefault="00BF51E4" w:rsidP="00BF51E4">
      <w:pPr>
        <w:pStyle w:val="ListParagraph"/>
        <w:bidi/>
        <w:rPr>
          <w:rFonts w:ascii="David" w:hAnsi="David" w:cs="David"/>
          <w:rtl/>
        </w:rPr>
      </w:pPr>
    </w:p>
    <w:p w:rsidR="00BF51E4" w:rsidRPr="007B29AD" w:rsidRDefault="00BF51E4" w:rsidP="00BF51E4">
      <w:pPr>
        <w:pStyle w:val="ListParagraph"/>
        <w:bidi/>
        <w:rPr>
          <w:rFonts w:ascii="David" w:hAnsi="David" w:cs="David"/>
          <w:rtl/>
        </w:rPr>
      </w:pPr>
    </w:p>
    <w:p w:rsidR="00BF51E4" w:rsidRPr="007B29AD" w:rsidRDefault="00BF51E4" w:rsidP="00BF51E4">
      <w:pPr>
        <w:pStyle w:val="ListParagraph"/>
        <w:bidi/>
        <w:rPr>
          <w:rFonts w:ascii="David" w:hAnsi="David" w:cs="David"/>
          <w:rtl/>
        </w:rPr>
      </w:pPr>
    </w:p>
    <w:p w:rsidR="00BF51E4" w:rsidRPr="007B29AD" w:rsidRDefault="00BF51E4" w:rsidP="00BF51E4">
      <w:pPr>
        <w:pStyle w:val="ListParagraph"/>
        <w:bidi/>
        <w:rPr>
          <w:rFonts w:ascii="David" w:hAnsi="David" w:cs="David"/>
          <w:rtl/>
        </w:rPr>
      </w:pPr>
    </w:p>
    <w:p w:rsidR="007B29AD" w:rsidRDefault="007B29AD" w:rsidP="00EB36AC">
      <w:pPr>
        <w:bidi/>
        <w:ind w:firstLine="720"/>
        <w:rPr>
          <w:rFonts w:ascii="David" w:hAnsi="David" w:cs="David"/>
          <w:rtl/>
        </w:rPr>
      </w:pPr>
    </w:p>
    <w:p w:rsidR="007B29AD" w:rsidRDefault="007B29AD" w:rsidP="007B29AD">
      <w:pPr>
        <w:bidi/>
        <w:ind w:firstLine="720"/>
        <w:rPr>
          <w:rFonts w:ascii="David" w:hAnsi="David" w:cs="David"/>
          <w:rtl/>
        </w:rPr>
      </w:pPr>
    </w:p>
    <w:p w:rsidR="00BF51E4" w:rsidRPr="007B29AD" w:rsidRDefault="00BF51E4" w:rsidP="007B29AD">
      <w:pPr>
        <w:bidi/>
        <w:ind w:firstLine="720"/>
        <w:rPr>
          <w:rFonts w:ascii="David" w:hAnsi="David" w:cs="David"/>
          <w:rtl/>
        </w:rPr>
      </w:pPr>
      <w:r w:rsidRPr="007B29AD">
        <w:rPr>
          <w:rFonts w:ascii="David" w:hAnsi="David" w:cs="David"/>
          <w:rtl/>
        </w:rPr>
        <w:t xml:space="preserve">ההבדלים בין </w:t>
      </w:r>
      <w:r w:rsidRPr="007B29AD">
        <w:rPr>
          <w:rFonts w:ascii="David" w:hAnsi="David" w:cs="David"/>
        </w:rPr>
        <w:t>ScholOnto ontology</w:t>
      </w:r>
      <w:r w:rsidRPr="007B29AD">
        <w:rPr>
          <w:rFonts w:ascii="David" w:hAnsi="David" w:cs="David"/>
          <w:rtl/>
        </w:rPr>
        <w:t xml:space="preserve"> למערכת שלנו המבוססת על מפות </w:t>
      </w:r>
      <w:r w:rsidRPr="007B29AD">
        <w:rPr>
          <w:rFonts w:ascii="David" w:hAnsi="David" w:cs="David"/>
        </w:rPr>
        <w:t>ME</w:t>
      </w:r>
      <w:r w:rsidRPr="007B29AD">
        <w:rPr>
          <w:rFonts w:ascii="David" w:hAnsi="David" w:cs="David"/>
          <w:rtl/>
        </w:rPr>
        <w:t>:</w:t>
      </w:r>
    </w:p>
    <w:tbl>
      <w:tblPr>
        <w:tblStyle w:val="TableGrid"/>
        <w:bidiVisual/>
        <w:tblW w:w="0" w:type="auto"/>
        <w:tblInd w:w="720" w:type="dxa"/>
        <w:tblLook w:val="04A0" w:firstRow="1" w:lastRow="0" w:firstColumn="1" w:lastColumn="0" w:noHBand="0" w:noVBand="1"/>
      </w:tblPr>
      <w:tblGrid>
        <w:gridCol w:w="5039"/>
        <w:gridCol w:w="5031"/>
      </w:tblGrid>
      <w:tr w:rsidR="00BF51E4" w:rsidRPr="007B29AD" w:rsidTr="00655BF3">
        <w:tc>
          <w:tcPr>
            <w:tcW w:w="5039" w:type="dxa"/>
          </w:tcPr>
          <w:p w:rsidR="00BF51E4" w:rsidRPr="007B29AD" w:rsidRDefault="00BF51E4" w:rsidP="00AB2280">
            <w:pPr>
              <w:pStyle w:val="ListParagraph"/>
              <w:bidi/>
              <w:ind w:left="0"/>
              <w:jc w:val="center"/>
              <w:rPr>
                <w:rFonts w:ascii="David" w:hAnsi="David" w:cs="David"/>
                <w:b/>
                <w:bCs/>
                <w:rtl/>
              </w:rPr>
            </w:pPr>
            <w:r w:rsidRPr="007B29AD">
              <w:rPr>
                <w:rFonts w:ascii="David" w:hAnsi="David" w:cs="David"/>
                <w:b/>
                <w:bCs/>
              </w:rPr>
              <w:t>ScholOnto ontology</w:t>
            </w:r>
          </w:p>
        </w:tc>
        <w:tc>
          <w:tcPr>
            <w:tcW w:w="5031" w:type="dxa"/>
          </w:tcPr>
          <w:p w:rsidR="00BF51E4" w:rsidRPr="007B29AD" w:rsidRDefault="00BF51E4" w:rsidP="00AB2280">
            <w:pPr>
              <w:pStyle w:val="ListParagraph"/>
              <w:bidi/>
              <w:ind w:left="0"/>
              <w:jc w:val="center"/>
              <w:rPr>
                <w:rFonts w:ascii="David" w:hAnsi="David" w:cs="David"/>
                <w:b/>
                <w:bCs/>
              </w:rPr>
            </w:pPr>
            <w:r w:rsidRPr="007B29AD">
              <w:rPr>
                <w:rFonts w:ascii="David" w:hAnsi="David" w:cs="David"/>
                <w:b/>
                <w:bCs/>
              </w:rPr>
              <w:t>ME-Maps</w:t>
            </w:r>
          </w:p>
        </w:tc>
      </w:tr>
      <w:tr w:rsidR="00BF51E4" w:rsidRPr="007B29AD" w:rsidTr="00655BF3">
        <w:tc>
          <w:tcPr>
            <w:tcW w:w="5039" w:type="dxa"/>
          </w:tcPr>
          <w:p w:rsidR="00BF51E4" w:rsidRPr="007B29AD" w:rsidRDefault="00BF51E4" w:rsidP="00AB2280">
            <w:pPr>
              <w:pStyle w:val="ListParagraph"/>
              <w:bidi/>
              <w:ind w:left="0"/>
              <w:rPr>
                <w:rFonts w:ascii="David" w:hAnsi="David" w:cs="David"/>
                <w:rtl/>
              </w:rPr>
            </w:pPr>
            <w:r w:rsidRPr="007B29AD">
              <w:rPr>
                <w:rFonts w:ascii="David" w:hAnsi="David" w:cs="David"/>
                <w:rtl/>
              </w:rPr>
              <w:t xml:space="preserve">אלמנט </w:t>
            </w:r>
            <w:r w:rsidR="00AB2280" w:rsidRPr="007B29AD">
              <w:rPr>
                <w:rFonts w:ascii="David" w:hAnsi="David" w:cs="David"/>
                <w:rtl/>
              </w:rPr>
              <w:t>יחיד שמכיל בתוכו את כל המידע המתאר את הנושא המוצג – ע"מ להבין יותר על הנושא יש לקרוא את המידע המצורף</w:t>
            </w:r>
          </w:p>
        </w:tc>
        <w:tc>
          <w:tcPr>
            <w:tcW w:w="5031" w:type="dxa"/>
          </w:tcPr>
          <w:p w:rsidR="00BF51E4" w:rsidRPr="007B29AD" w:rsidRDefault="00BF51E4" w:rsidP="00BF51E4">
            <w:pPr>
              <w:pStyle w:val="ListParagraph"/>
              <w:bidi/>
              <w:ind w:left="0"/>
              <w:rPr>
                <w:rFonts w:ascii="David" w:hAnsi="David" w:cs="David"/>
                <w:rtl/>
              </w:rPr>
            </w:pPr>
            <w:r w:rsidRPr="007B29AD">
              <w:rPr>
                <w:rFonts w:ascii="David" w:hAnsi="David" w:cs="David"/>
                <w:rtl/>
              </w:rPr>
              <w:t>י</w:t>
            </w:r>
            <w:r w:rsidR="00AB2280" w:rsidRPr="007B29AD">
              <w:rPr>
                <w:rFonts w:ascii="David" w:hAnsi="David" w:cs="David"/>
                <w:rtl/>
              </w:rPr>
              <w:t xml:space="preserve">שנם כמה סוגי אלמנטים המציגים את המידע על הנושא בצורה יותר נגישה – </w:t>
            </w:r>
            <w:r w:rsidR="00AB2280" w:rsidRPr="007B29AD">
              <w:rPr>
                <w:rFonts w:ascii="David" w:hAnsi="David" w:cs="David"/>
              </w:rPr>
              <w:t>task</w:t>
            </w:r>
            <w:r w:rsidR="00AB2280" w:rsidRPr="007B29AD">
              <w:rPr>
                <w:rFonts w:ascii="David" w:hAnsi="David" w:cs="David"/>
                <w:rtl/>
              </w:rPr>
              <w:t xml:space="preserve"> המציג את הנושא הרחב ו- </w:t>
            </w:r>
            <w:r w:rsidR="00AB2280" w:rsidRPr="007B29AD">
              <w:rPr>
                <w:rFonts w:ascii="David" w:hAnsi="David" w:cs="David"/>
              </w:rPr>
              <w:t>qualities</w:t>
            </w:r>
            <w:r w:rsidR="00AB2280" w:rsidRPr="007B29AD">
              <w:rPr>
                <w:rFonts w:ascii="David" w:hAnsi="David" w:cs="David"/>
                <w:rtl/>
              </w:rPr>
              <w:t xml:space="preserve"> המאפיינים את הנושא.</w:t>
            </w:r>
          </w:p>
        </w:tc>
      </w:tr>
      <w:tr w:rsidR="00BF51E4" w:rsidRPr="007B29AD" w:rsidTr="00655BF3">
        <w:tc>
          <w:tcPr>
            <w:tcW w:w="5039" w:type="dxa"/>
          </w:tcPr>
          <w:p w:rsidR="00BF51E4" w:rsidRPr="007B29AD" w:rsidRDefault="00655BF3" w:rsidP="00BF51E4">
            <w:pPr>
              <w:pStyle w:val="ListParagraph"/>
              <w:bidi/>
              <w:ind w:left="0"/>
              <w:rPr>
                <w:rFonts w:ascii="David" w:hAnsi="David" w:cs="David"/>
                <w:rtl/>
              </w:rPr>
            </w:pPr>
            <w:r w:rsidRPr="007B29AD">
              <w:rPr>
                <w:rFonts w:ascii="David" w:hAnsi="David" w:cs="David"/>
                <w:rtl/>
              </w:rPr>
              <w:t>כל אלמנט (</w:t>
            </w:r>
            <w:r w:rsidRPr="007B29AD">
              <w:rPr>
                <w:rFonts w:ascii="David" w:hAnsi="David" w:cs="David"/>
              </w:rPr>
              <w:t>claim</w:t>
            </w:r>
            <w:r w:rsidRPr="007B29AD">
              <w:rPr>
                <w:rFonts w:ascii="David" w:hAnsi="David" w:cs="David"/>
                <w:rtl/>
              </w:rPr>
              <w:t>) מקושר למאמר מסוים והקישורים בין האלמנטים מבוססים על קשר בין המאמרים בלבד</w:t>
            </w:r>
          </w:p>
        </w:tc>
        <w:tc>
          <w:tcPr>
            <w:tcW w:w="5031" w:type="dxa"/>
          </w:tcPr>
          <w:p w:rsidR="00BF51E4" w:rsidRPr="007B29AD" w:rsidRDefault="00655BF3" w:rsidP="00BF51E4">
            <w:pPr>
              <w:pStyle w:val="ListParagraph"/>
              <w:bidi/>
              <w:ind w:left="0"/>
              <w:rPr>
                <w:rFonts w:ascii="David" w:hAnsi="David" w:cs="David"/>
                <w:rtl/>
              </w:rPr>
            </w:pPr>
            <w:r w:rsidRPr="007B29AD">
              <w:rPr>
                <w:rFonts w:ascii="David" w:hAnsi="David" w:cs="David"/>
                <w:rtl/>
              </w:rPr>
              <w:t xml:space="preserve">ניתן לקשר בין אלמנטים שונים לא רק על בסיס קשר בין המאמרים הקשורים. לדוגמא ניתן לחבר בין </w:t>
            </w:r>
            <w:r w:rsidRPr="007B29AD">
              <w:rPr>
                <w:rFonts w:ascii="David" w:hAnsi="David" w:cs="David"/>
              </w:rPr>
              <w:t>task</w:t>
            </w:r>
            <w:r w:rsidRPr="007B29AD">
              <w:rPr>
                <w:rFonts w:ascii="David" w:hAnsi="David" w:cs="David"/>
                <w:rtl/>
              </w:rPr>
              <w:t xml:space="preserve"> המקושר למאמר מסוים לבין </w:t>
            </w:r>
            <w:r w:rsidRPr="007B29AD">
              <w:rPr>
                <w:rFonts w:ascii="David" w:hAnsi="David" w:cs="David"/>
              </w:rPr>
              <w:t>quality</w:t>
            </w:r>
            <w:r w:rsidRPr="007B29AD">
              <w:rPr>
                <w:rFonts w:ascii="David" w:hAnsi="David" w:cs="David"/>
                <w:rtl/>
              </w:rPr>
              <w:t xml:space="preserve"> המתאר את אותו ה- </w:t>
            </w:r>
            <w:r w:rsidRPr="007B29AD">
              <w:rPr>
                <w:rFonts w:ascii="David" w:hAnsi="David" w:cs="David"/>
              </w:rPr>
              <w:t>task</w:t>
            </w:r>
            <w:r w:rsidRPr="007B29AD">
              <w:rPr>
                <w:rFonts w:ascii="David" w:hAnsi="David" w:cs="David"/>
                <w:rtl/>
              </w:rPr>
              <w:t xml:space="preserve"> ולא על סמך מאמר אחר</w:t>
            </w:r>
          </w:p>
        </w:tc>
      </w:tr>
    </w:tbl>
    <w:p w:rsidR="00BF51E4" w:rsidRPr="007B29AD" w:rsidRDefault="00BF51E4" w:rsidP="00BF51E4">
      <w:pPr>
        <w:pStyle w:val="ListParagraph"/>
        <w:bidi/>
        <w:rPr>
          <w:rFonts w:ascii="David" w:hAnsi="David" w:cs="David"/>
        </w:rPr>
      </w:pPr>
    </w:p>
    <w:p w:rsidR="009065E5" w:rsidRPr="007B29AD" w:rsidRDefault="009065E5" w:rsidP="009065E5">
      <w:pPr>
        <w:pStyle w:val="ListParagraph"/>
        <w:bidi/>
        <w:rPr>
          <w:rFonts w:ascii="David" w:hAnsi="David" w:cs="David"/>
        </w:rPr>
      </w:pPr>
    </w:p>
    <w:p w:rsidR="009065E5" w:rsidRPr="007B29AD" w:rsidRDefault="009065E5">
      <w:pPr>
        <w:rPr>
          <w:rFonts w:ascii="David" w:hAnsi="David" w:cs="David"/>
        </w:rPr>
      </w:pPr>
      <w:r w:rsidRPr="007B29AD">
        <w:rPr>
          <w:rFonts w:ascii="David" w:hAnsi="David" w:cs="David"/>
        </w:rPr>
        <w:br w:type="page"/>
      </w:r>
    </w:p>
    <w:p w:rsidR="009065E5" w:rsidRPr="007B29AD" w:rsidRDefault="009065E5" w:rsidP="009065E5">
      <w:pPr>
        <w:pStyle w:val="ListParagraph"/>
        <w:numPr>
          <w:ilvl w:val="0"/>
          <w:numId w:val="1"/>
        </w:numPr>
        <w:bidi/>
        <w:rPr>
          <w:rFonts w:ascii="David" w:hAnsi="David" w:cs="David"/>
          <w:b/>
          <w:bCs/>
        </w:rPr>
      </w:pPr>
      <w:r w:rsidRPr="007B29AD">
        <w:rPr>
          <w:rFonts w:ascii="David" w:hAnsi="David" w:cs="David"/>
          <w:b/>
          <w:bCs/>
        </w:rPr>
        <w:lastRenderedPageBreak/>
        <w:t>Mind maps</w:t>
      </w:r>
      <w:r w:rsidRPr="007B29AD">
        <w:rPr>
          <w:rFonts w:ascii="David" w:hAnsi="David" w:cs="David"/>
          <w:b/>
          <w:bCs/>
          <w:rtl/>
        </w:rPr>
        <w:t xml:space="preserve">: </w:t>
      </w:r>
    </w:p>
    <w:p w:rsidR="00EB36AC" w:rsidRPr="007B29AD" w:rsidRDefault="00DA1BD2" w:rsidP="00EB36AC">
      <w:pPr>
        <w:pStyle w:val="ListParagraph"/>
        <w:bidi/>
        <w:ind w:left="1080"/>
        <w:rPr>
          <w:rFonts w:ascii="David" w:hAnsi="David" w:cs="David"/>
          <w:b/>
          <w:bCs/>
        </w:rPr>
      </w:pPr>
      <w:hyperlink r:id="rId11" w:anchor="m:new" w:history="1">
        <w:r w:rsidR="00EB36AC" w:rsidRPr="007B29AD">
          <w:rPr>
            <w:rStyle w:val="Hyperlink"/>
            <w:rFonts w:ascii="David" w:hAnsi="David" w:cs="David"/>
          </w:rPr>
          <w:t>https://app.mindmapmaker.or</w:t>
        </w:r>
        <w:r w:rsidR="00EB36AC" w:rsidRPr="007B29AD">
          <w:rPr>
            <w:rStyle w:val="Hyperlink"/>
            <w:rFonts w:ascii="David" w:hAnsi="David" w:cs="David"/>
          </w:rPr>
          <w:t>g</w:t>
        </w:r>
        <w:r w:rsidR="00EB36AC" w:rsidRPr="007B29AD">
          <w:rPr>
            <w:rStyle w:val="Hyperlink"/>
            <w:rFonts w:ascii="David" w:hAnsi="David" w:cs="David"/>
          </w:rPr>
          <w:t>/#m:new</w:t>
        </w:r>
      </w:hyperlink>
    </w:p>
    <w:p w:rsidR="00E174D3" w:rsidRPr="007B29AD" w:rsidRDefault="00E174D3" w:rsidP="00E174D3">
      <w:pPr>
        <w:pStyle w:val="ListParagraph"/>
        <w:bidi/>
        <w:rPr>
          <w:rFonts w:ascii="David" w:hAnsi="David" w:cs="David"/>
          <w:rtl/>
        </w:rPr>
      </w:pPr>
      <w:r w:rsidRPr="007B29AD">
        <w:rPr>
          <w:rFonts w:ascii="David" w:hAnsi="David" w:cs="David"/>
          <w:rtl/>
        </w:rPr>
        <w:t>דיאגרמה לארגון מידע בצורה וויזואלית. הצגה היררכית של קשרים בין רכיבים המרכבים שלם מסוים, לרוב עוסקות בנושא אחד המופיע במרכז המפה. רעיונות משמעותיים מחוברים ישירות לרעיון המרכזי ורעיונות נוספים מחוברים אליהם.</w:t>
      </w:r>
    </w:p>
    <w:p w:rsidR="00E174D3" w:rsidRPr="007B29AD" w:rsidRDefault="00853346" w:rsidP="00E174D3">
      <w:pPr>
        <w:pStyle w:val="ListParagraph"/>
        <w:bidi/>
        <w:rPr>
          <w:rFonts w:ascii="David" w:hAnsi="David" w:cs="David"/>
        </w:rPr>
      </w:pPr>
      <w:r>
        <w:rPr>
          <w:noProof/>
        </w:rPr>
        <w:drawing>
          <wp:anchor distT="0" distB="0" distL="114300" distR="114300" simplePos="0" relativeHeight="251660288" behindDoc="0" locked="0" layoutInCell="1" allowOverlap="1">
            <wp:simplePos x="0" y="0"/>
            <wp:positionH relativeFrom="page">
              <wp:posOffset>1883078</wp:posOffset>
            </wp:positionH>
            <wp:positionV relativeFrom="paragraph">
              <wp:posOffset>86180</wp:posOffset>
            </wp:positionV>
            <wp:extent cx="4210050" cy="1978660"/>
            <wp:effectExtent l="0" t="0" r="0" b="2540"/>
            <wp:wrapSquare wrapText="bothSides"/>
            <wp:docPr id="7" name="Picture 7" descr="תוצאת תמונה עבור ‪min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תוצאת תמונה עבור ‪mind map‬‏"/>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5860" b="3433"/>
                    <a:stretch/>
                  </pic:blipFill>
                  <pic:spPr bwMode="auto">
                    <a:xfrm>
                      <a:off x="0" y="0"/>
                      <a:ext cx="4210050" cy="19786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065E5" w:rsidRPr="007B29AD" w:rsidRDefault="009065E5" w:rsidP="009065E5">
      <w:pPr>
        <w:pStyle w:val="ListParagraph"/>
        <w:bidi/>
        <w:rPr>
          <w:rFonts w:ascii="David" w:hAnsi="David" w:cs="David"/>
          <w:rtl/>
        </w:rPr>
      </w:pPr>
    </w:p>
    <w:p w:rsidR="00E174D3" w:rsidRPr="007B29AD" w:rsidRDefault="00E174D3" w:rsidP="009065E5">
      <w:pPr>
        <w:pStyle w:val="ListParagraph"/>
        <w:bidi/>
        <w:rPr>
          <w:rFonts w:ascii="David" w:hAnsi="David" w:cs="David"/>
        </w:rPr>
      </w:pPr>
      <w:r w:rsidRPr="007B29AD">
        <w:rPr>
          <w:rFonts w:ascii="David" w:hAnsi="David" w:cs="David"/>
        </w:rPr>
        <w:br/>
      </w:r>
    </w:p>
    <w:p w:rsidR="00E174D3" w:rsidRPr="007B29AD" w:rsidRDefault="00E174D3" w:rsidP="00E174D3">
      <w:pPr>
        <w:pStyle w:val="ListParagraph"/>
        <w:bidi/>
        <w:rPr>
          <w:rFonts w:ascii="David" w:hAnsi="David" w:cs="David"/>
        </w:rPr>
      </w:pPr>
    </w:p>
    <w:p w:rsidR="00E174D3" w:rsidRPr="007B29AD" w:rsidRDefault="00E174D3" w:rsidP="00E174D3">
      <w:pPr>
        <w:pStyle w:val="ListParagraph"/>
        <w:bidi/>
        <w:rPr>
          <w:rFonts w:ascii="David" w:hAnsi="David" w:cs="David"/>
        </w:rPr>
      </w:pPr>
    </w:p>
    <w:p w:rsidR="00E174D3" w:rsidRPr="007B29AD" w:rsidRDefault="00E174D3" w:rsidP="00E174D3">
      <w:pPr>
        <w:pStyle w:val="ListParagraph"/>
        <w:bidi/>
        <w:rPr>
          <w:rFonts w:ascii="David" w:hAnsi="David" w:cs="David"/>
        </w:rPr>
      </w:pPr>
    </w:p>
    <w:p w:rsidR="00E174D3" w:rsidRPr="007B29AD" w:rsidRDefault="00E174D3" w:rsidP="00E174D3">
      <w:pPr>
        <w:pStyle w:val="ListParagraph"/>
        <w:bidi/>
        <w:rPr>
          <w:rFonts w:ascii="David" w:hAnsi="David" w:cs="David"/>
        </w:rPr>
      </w:pPr>
    </w:p>
    <w:p w:rsidR="00E174D3" w:rsidRPr="007B29AD" w:rsidRDefault="00E174D3" w:rsidP="00E174D3">
      <w:pPr>
        <w:pStyle w:val="ListParagraph"/>
        <w:bidi/>
        <w:rPr>
          <w:rFonts w:ascii="David" w:hAnsi="David" w:cs="David"/>
        </w:rPr>
      </w:pPr>
    </w:p>
    <w:p w:rsidR="00E174D3" w:rsidRPr="007B29AD" w:rsidRDefault="00E174D3" w:rsidP="00E174D3">
      <w:pPr>
        <w:pStyle w:val="ListParagraph"/>
        <w:bidi/>
        <w:rPr>
          <w:rFonts w:ascii="David" w:hAnsi="David" w:cs="David"/>
        </w:rPr>
      </w:pPr>
    </w:p>
    <w:p w:rsidR="00E174D3" w:rsidRPr="007B29AD" w:rsidRDefault="00E174D3" w:rsidP="00E174D3">
      <w:pPr>
        <w:pStyle w:val="ListParagraph"/>
        <w:bidi/>
        <w:rPr>
          <w:rFonts w:ascii="David" w:hAnsi="David" w:cs="David"/>
        </w:rPr>
      </w:pPr>
    </w:p>
    <w:p w:rsidR="00E174D3" w:rsidRPr="007B29AD" w:rsidRDefault="00E174D3" w:rsidP="00E174D3">
      <w:pPr>
        <w:pStyle w:val="ListParagraph"/>
        <w:bidi/>
        <w:rPr>
          <w:rFonts w:ascii="David" w:hAnsi="David" w:cs="David"/>
        </w:rPr>
      </w:pPr>
    </w:p>
    <w:p w:rsidR="00E174D3" w:rsidRDefault="00E174D3" w:rsidP="00E174D3">
      <w:pPr>
        <w:pStyle w:val="ListParagraph"/>
        <w:bidi/>
        <w:rPr>
          <w:rFonts w:ascii="David" w:hAnsi="David" w:cs="David"/>
          <w:rtl/>
        </w:rPr>
      </w:pPr>
    </w:p>
    <w:p w:rsidR="00853346" w:rsidRDefault="00853346" w:rsidP="00853346">
      <w:pPr>
        <w:pStyle w:val="ListParagraph"/>
        <w:bidi/>
        <w:rPr>
          <w:rFonts w:ascii="David" w:hAnsi="David" w:cs="David"/>
          <w:rtl/>
        </w:rPr>
      </w:pPr>
    </w:p>
    <w:p w:rsidR="00853346" w:rsidRDefault="00853346" w:rsidP="00853346">
      <w:pPr>
        <w:pStyle w:val="ListParagraph"/>
        <w:bidi/>
        <w:rPr>
          <w:rFonts w:ascii="David" w:hAnsi="David" w:cs="David"/>
          <w:rtl/>
        </w:rPr>
      </w:pPr>
    </w:p>
    <w:p w:rsidR="00853346" w:rsidRPr="007B29AD" w:rsidRDefault="00853346" w:rsidP="00853346">
      <w:pPr>
        <w:bidi/>
        <w:ind w:firstLine="720"/>
        <w:rPr>
          <w:rFonts w:ascii="David" w:hAnsi="David" w:cs="David"/>
        </w:rPr>
      </w:pPr>
      <w:r w:rsidRPr="007B29AD">
        <w:rPr>
          <w:rFonts w:ascii="David" w:hAnsi="David" w:cs="David"/>
          <w:rtl/>
        </w:rPr>
        <w:t xml:space="preserve">ההבדלים בין </w:t>
      </w:r>
      <w:r w:rsidRPr="007B29AD">
        <w:rPr>
          <w:rFonts w:ascii="David" w:hAnsi="David" w:cs="David"/>
        </w:rPr>
        <w:t>ScholOnto ontology</w:t>
      </w:r>
      <w:r w:rsidRPr="007B29AD">
        <w:rPr>
          <w:rFonts w:ascii="David" w:hAnsi="David" w:cs="David"/>
          <w:rtl/>
        </w:rPr>
        <w:t xml:space="preserve"> למערכת שלנו המבוססת על מפות </w:t>
      </w:r>
      <w:r w:rsidRPr="007B29AD">
        <w:rPr>
          <w:rFonts w:ascii="David" w:hAnsi="David" w:cs="David"/>
        </w:rPr>
        <w:t>ME</w:t>
      </w:r>
      <w:r w:rsidRPr="007B29AD">
        <w:rPr>
          <w:rFonts w:ascii="David" w:hAnsi="David" w:cs="David"/>
          <w:rtl/>
        </w:rPr>
        <w:t>:</w:t>
      </w:r>
    </w:p>
    <w:tbl>
      <w:tblPr>
        <w:tblStyle w:val="TableGrid"/>
        <w:bidiVisual/>
        <w:tblW w:w="0" w:type="auto"/>
        <w:tblInd w:w="720" w:type="dxa"/>
        <w:tblLook w:val="04A0" w:firstRow="1" w:lastRow="0" w:firstColumn="1" w:lastColumn="0" w:noHBand="0" w:noVBand="1"/>
      </w:tblPr>
      <w:tblGrid>
        <w:gridCol w:w="5024"/>
        <w:gridCol w:w="5046"/>
      </w:tblGrid>
      <w:tr w:rsidR="00E174D3" w:rsidRPr="007B29AD" w:rsidTr="00655BF3">
        <w:tc>
          <w:tcPr>
            <w:tcW w:w="5395" w:type="dxa"/>
          </w:tcPr>
          <w:p w:rsidR="00E174D3" w:rsidRPr="007B29AD" w:rsidRDefault="00E174D3" w:rsidP="00E174D3">
            <w:pPr>
              <w:pStyle w:val="ListParagraph"/>
              <w:bidi/>
              <w:ind w:left="0"/>
              <w:jc w:val="center"/>
              <w:rPr>
                <w:rFonts w:ascii="David" w:hAnsi="David" w:cs="David"/>
                <w:b/>
                <w:bCs/>
              </w:rPr>
            </w:pPr>
            <w:r w:rsidRPr="007B29AD">
              <w:rPr>
                <w:rFonts w:ascii="David" w:hAnsi="David" w:cs="David"/>
                <w:b/>
                <w:bCs/>
              </w:rPr>
              <w:t>Mind maps</w:t>
            </w:r>
          </w:p>
        </w:tc>
        <w:tc>
          <w:tcPr>
            <w:tcW w:w="5395" w:type="dxa"/>
          </w:tcPr>
          <w:p w:rsidR="00E174D3" w:rsidRPr="007B29AD" w:rsidRDefault="00E174D3" w:rsidP="00E174D3">
            <w:pPr>
              <w:pStyle w:val="ListParagraph"/>
              <w:bidi/>
              <w:ind w:left="0"/>
              <w:jc w:val="center"/>
              <w:rPr>
                <w:rFonts w:ascii="David" w:hAnsi="David" w:cs="David"/>
                <w:b/>
                <w:bCs/>
                <w:rtl/>
              </w:rPr>
            </w:pPr>
            <w:r w:rsidRPr="007B29AD">
              <w:rPr>
                <w:rFonts w:ascii="David" w:hAnsi="David" w:cs="David"/>
                <w:b/>
                <w:bCs/>
              </w:rPr>
              <w:t>ME maps</w:t>
            </w:r>
          </w:p>
        </w:tc>
      </w:tr>
      <w:tr w:rsidR="00E174D3" w:rsidRPr="007B29AD" w:rsidTr="00655BF3">
        <w:tc>
          <w:tcPr>
            <w:tcW w:w="5395" w:type="dxa"/>
          </w:tcPr>
          <w:p w:rsidR="00E174D3" w:rsidRPr="007B29AD" w:rsidRDefault="00E174D3" w:rsidP="00E174D3">
            <w:pPr>
              <w:pStyle w:val="ListParagraph"/>
              <w:bidi/>
              <w:ind w:left="0"/>
              <w:rPr>
                <w:rFonts w:ascii="David" w:hAnsi="David" w:cs="David"/>
                <w:rtl/>
              </w:rPr>
            </w:pPr>
            <w:r w:rsidRPr="007B29AD">
              <w:rPr>
                <w:rFonts w:ascii="David" w:hAnsi="David" w:cs="David"/>
                <w:rtl/>
              </w:rPr>
              <w:t>המפה משמשת להרח</w:t>
            </w:r>
            <w:r w:rsidR="007F20CF" w:rsidRPr="007B29AD">
              <w:rPr>
                <w:rFonts w:ascii="David" w:hAnsi="David" w:cs="David"/>
                <w:rtl/>
              </w:rPr>
              <w:t>ב</w:t>
            </w:r>
            <w:r w:rsidRPr="007B29AD">
              <w:rPr>
                <w:rFonts w:ascii="David" w:hAnsi="David" w:cs="David"/>
                <w:rtl/>
              </w:rPr>
              <w:t>ת הידע על נושא מסוים</w:t>
            </w:r>
          </w:p>
        </w:tc>
        <w:tc>
          <w:tcPr>
            <w:tcW w:w="5395" w:type="dxa"/>
          </w:tcPr>
          <w:p w:rsidR="00E174D3" w:rsidRPr="007B29AD" w:rsidRDefault="007F20CF" w:rsidP="00E174D3">
            <w:pPr>
              <w:pStyle w:val="ListParagraph"/>
              <w:bidi/>
              <w:ind w:left="0"/>
              <w:rPr>
                <w:rFonts w:ascii="David" w:hAnsi="David" w:cs="David"/>
                <w:rtl/>
              </w:rPr>
            </w:pPr>
            <w:r w:rsidRPr="007B29AD">
              <w:rPr>
                <w:rFonts w:ascii="David" w:hAnsi="David" w:cs="David"/>
                <w:rtl/>
              </w:rPr>
              <w:t>המפה משמשת למציאת פתרון לבעיה מסוימת</w:t>
            </w:r>
          </w:p>
        </w:tc>
      </w:tr>
      <w:tr w:rsidR="00E174D3" w:rsidRPr="007B29AD" w:rsidTr="00655BF3">
        <w:tc>
          <w:tcPr>
            <w:tcW w:w="5395" w:type="dxa"/>
          </w:tcPr>
          <w:p w:rsidR="00E174D3" w:rsidRPr="007B29AD" w:rsidRDefault="007F20CF" w:rsidP="00E174D3">
            <w:pPr>
              <w:pStyle w:val="ListParagraph"/>
              <w:bidi/>
              <w:ind w:left="0"/>
              <w:rPr>
                <w:rFonts w:ascii="David" w:hAnsi="David" w:cs="David"/>
                <w:rtl/>
              </w:rPr>
            </w:pPr>
            <w:r w:rsidRPr="007B29AD">
              <w:rPr>
                <w:rFonts w:ascii="David" w:hAnsi="David" w:cs="David"/>
                <w:rtl/>
              </w:rPr>
              <w:t>כלי ויזואלי בלבד, אין אפשרות לקישור למקורות ידע נוספים</w:t>
            </w:r>
          </w:p>
        </w:tc>
        <w:tc>
          <w:tcPr>
            <w:tcW w:w="5395" w:type="dxa"/>
          </w:tcPr>
          <w:p w:rsidR="00E174D3" w:rsidRPr="007B29AD" w:rsidRDefault="007F20CF" w:rsidP="00E174D3">
            <w:pPr>
              <w:pStyle w:val="ListParagraph"/>
              <w:bidi/>
              <w:ind w:left="0"/>
              <w:rPr>
                <w:rFonts w:ascii="David" w:hAnsi="David" w:cs="David"/>
                <w:rtl/>
              </w:rPr>
            </w:pPr>
            <w:r w:rsidRPr="007B29AD">
              <w:rPr>
                <w:rFonts w:ascii="David" w:hAnsi="David" w:cs="David"/>
                <w:rtl/>
              </w:rPr>
              <w:t>כל אלמנט במפה ניתן לקישור למאמרים/ דפי מידע נוספים</w:t>
            </w:r>
          </w:p>
        </w:tc>
      </w:tr>
      <w:tr w:rsidR="00E174D3" w:rsidRPr="007B29AD" w:rsidTr="00655BF3">
        <w:tc>
          <w:tcPr>
            <w:tcW w:w="5395" w:type="dxa"/>
          </w:tcPr>
          <w:p w:rsidR="00E174D3" w:rsidRPr="007B29AD" w:rsidRDefault="007F20CF" w:rsidP="00E174D3">
            <w:pPr>
              <w:pStyle w:val="ListParagraph"/>
              <w:bidi/>
              <w:ind w:left="0"/>
              <w:rPr>
                <w:rFonts w:ascii="David" w:hAnsi="David" w:cs="David"/>
                <w:rtl/>
              </w:rPr>
            </w:pPr>
            <w:r w:rsidRPr="007B29AD">
              <w:rPr>
                <w:rFonts w:ascii="David" w:hAnsi="David" w:cs="David"/>
                <w:rtl/>
              </w:rPr>
              <w:t>בכל מפה מוצג רעיון אחד מרכזי ואליו מקושרים רעיונות משנה</w:t>
            </w:r>
          </w:p>
        </w:tc>
        <w:tc>
          <w:tcPr>
            <w:tcW w:w="5395" w:type="dxa"/>
          </w:tcPr>
          <w:p w:rsidR="00E174D3" w:rsidRPr="007B29AD" w:rsidRDefault="007F20CF" w:rsidP="00E174D3">
            <w:pPr>
              <w:pStyle w:val="ListParagraph"/>
              <w:bidi/>
              <w:ind w:left="0"/>
              <w:rPr>
                <w:rFonts w:ascii="David" w:hAnsi="David" w:cs="David"/>
                <w:rtl/>
              </w:rPr>
            </w:pPr>
            <w:r w:rsidRPr="007B29AD">
              <w:rPr>
                <w:rFonts w:ascii="David" w:hAnsi="David" w:cs="David"/>
                <w:rtl/>
              </w:rPr>
              <w:t xml:space="preserve">כל </w:t>
            </w:r>
            <w:r w:rsidRPr="007B29AD">
              <w:rPr>
                <w:rFonts w:ascii="David" w:hAnsi="David" w:cs="David"/>
              </w:rPr>
              <w:t>task</w:t>
            </w:r>
            <w:r w:rsidRPr="007B29AD">
              <w:rPr>
                <w:rFonts w:ascii="David" w:hAnsi="David" w:cs="David"/>
                <w:rtl/>
              </w:rPr>
              <w:t xml:space="preserve"> מהווה מטרה/משימה שיש לבצע ובכך יכולים להיות כמה </w:t>
            </w:r>
            <w:r w:rsidRPr="007B29AD">
              <w:rPr>
                <w:rFonts w:ascii="David" w:hAnsi="David" w:cs="David"/>
              </w:rPr>
              <w:t>tasks</w:t>
            </w:r>
            <w:r w:rsidRPr="007B29AD">
              <w:rPr>
                <w:rFonts w:ascii="David" w:hAnsi="David" w:cs="David"/>
                <w:rtl/>
              </w:rPr>
              <w:t xml:space="preserve"> במפה המתארים מטרות שונות</w:t>
            </w:r>
          </w:p>
        </w:tc>
      </w:tr>
      <w:tr w:rsidR="00E174D3" w:rsidRPr="007B29AD" w:rsidTr="00655BF3">
        <w:tc>
          <w:tcPr>
            <w:tcW w:w="5395" w:type="dxa"/>
          </w:tcPr>
          <w:p w:rsidR="00E174D3" w:rsidRPr="007B29AD" w:rsidRDefault="007F20CF" w:rsidP="00D01E93">
            <w:pPr>
              <w:pStyle w:val="ListParagraph"/>
              <w:bidi/>
              <w:ind w:left="0"/>
              <w:rPr>
                <w:rFonts w:ascii="David" w:hAnsi="David" w:cs="David"/>
                <w:rtl/>
              </w:rPr>
            </w:pPr>
            <w:r w:rsidRPr="007B29AD">
              <w:rPr>
                <w:rFonts w:ascii="David" w:hAnsi="David" w:cs="David"/>
                <w:rtl/>
              </w:rPr>
              <w:t>אין מודל</w:t>
            </w:r>
            <w:r w:rsidR="00D01E93" w:rsidRPr="007B29AD">
              <w:rPr>
                <w:rFonts w:ascii="David" w:hAnsi="David" w:cs="David"/>
                <w:rtl/>
              </w:rPr>
              <w:t xml:space="preserve"> מוגדר</w:t>
            </w:r>
            <w:r w:rsidRPr="007B29AD">
              <w:rPr>
                <w:rFonts w:ascii="David" w:hAnsi="David" w:cs="David"/>
                <w:rtl/>
              </w:rPr>
              <w:t xml:space="preserve"> </w:t>
            </w:r>
            <w:r w:rsidR="00655BF3" w:rsidRPr="007B29AD">
              <w:rPr>
                <w:rFonts w:ascii="David" w:hAnsi="David" w:cs="David"/>
                <w:rtl/>
              </w:rPr>
              <w:t xml:space="preserve">ועל כן </w:t>
            </w:r>
            <w:r w:rsidR="00D01E93" w:rsidRPr="007B29AD">
              <w:rPr>
                <w:rFonts w:ascii="David" w:hAnsi="David" w:cs="David"/>
                <w:rtl/>
              </w:rPr>
              <w:t>כל האלמנטים במפה מסוג אחד ומתארים קשר היררכי בלבד</w:t>
            </w:r>
          </w:p>
        </w:tc>
        <w:tc>
          <w:tcPr>
            <w:tcW w:w="5395" w:type="dxa"/>
          </w:tcPr>
          <w:p w:rsidR="00E174D3" w:rsidRPr="007B29AD" w:rsidRDefault="007F20CF" w:rsidP="00E174D3">
            <w:pPr>
              <w:pStyle w:val="ListParagraph"/>
              <w:bidi/>
              <w:ind w:left="0"/>
              <w:rPr>
                <w:rFonts w:ascii="David" w:hAnsi="David" w:cs="David"/>
                <w:rtl/>
              </w:rPr>
            </w:pPr>
            <w:r w:rsidRPr="007B29AD">
              <w:rPr>
                <w:rFonts w:ascii="David" w:hAnsi="David" w:cs="David"/>
                <w:rtl/>
              </w:rPr>
              <w:t>ישנו מודל מוגדר ופורמלי</w:t>
            </w:r>
            <w:r w:rsidR="00655BF3" w:rsidRPr="007B29AD">
              <w:rPr>
                <w:rFonts w:ascii="David" w:hAnsi="David" w:cs="David"/>
                <w:rtl/>
              </w:rPr>
              <w:t>, בו ישנם</w:t>
            </w:r>
            <w:r w:rsidR="00D01E93" w:rsidRPr="007B29AD">
              <w:rPr>
                <w:rFonts w:ascii="David" w:hAnsi="David" w:cs="David"/>
                <w:rtl/>
              </w:rPr>
              <w:t xml:space="preserve"> אלמנטים מסוגים שונים המגדירים את הקשרים השונים בין הרעיונות</w:t>
            </w:r>
          </w:p>
        </w:tc>
      </w:tr>
    </w:tbl>
    <w:p w:rsidR="00E174D3" w:rsidRPr="007B29AD" w:rsidRDefault="00E174D3" w:rsidP="007F20CF">
      <w:pPr>
        <w:bidi/>
        <w:rPr>
          <w:rFonts w:ascii="David" w:hAnsi="David" w:cs="David"/>
          <w:rtl/>
        </w:rPr>
      </w:pPr>
    </w:p>
    <w:p w:rsidR="002675C9" w:rsidRPr="002675C9" w:rsidRDefault="00EB36AC" w:rsidP="002675C9">
      <w:pPr>
        <w:pStyle w:val="ListParagraph"/>
        <w:numPr>
          <w:ilvl w:val="0"/>
          <w:numId w:val="6"/>
        </w:numPr>
        <w:bidi/>
        <w:rPr>
          <w:rFonts w:ascii="Calibri" w:hAnsi="Calibri" w:cs="Calibri"/>
        </w:rPr>
      </w:pPr>
      <w:r w:rsidRPr="002675C9">
        <w:rPr>
          <w:rFonts w:ascii="David" w:hAnsi="David" w:cs="David"/>
          <w:rtl/>
        </w:rPr>
        <w:t xml:space="preserve">סקירת טכנולוגיות רלוונטיות: </w:t>
      </w:r>
    </w:p>
    <w:p w:rsidR="002675C9" w:rsidRDefault="002675C9" w:rsidP="002675C9">
      <w:pPr>
        <w:pStyle w:val="ListParagraph"/>
        <w:numPr>
          <w:ilvl w:val="0"/>
          <w:numId w:val="10"/>
        </w:numPr>
        <w:bidi/>
        <w:rPr>
          <w:rFonts w:ascii="Calibri" w:hAnsi="Calibri" w:cs="Calibri"/>
        </w:rPr>
      </w:pPr>
      <w:r>
        <w:rPr>
          <w:rFonts w:ascii="Calibri" w:hAnsi="Calibri" w:cs="Calibri" w:hint="cs"/>
          <w:rtl/>
        </w:rPr>
        <w:t>עבור ה</w:t>
      </w:r>
      <w:r>
        <w:rPr>
          <w:rFonts w:ascii="Calibri" w:hAnsi="Calibri" w:cs="Calibri"/>
        </w:rPr>
        <w:t>backend</w:t>
      </w:r>
      <w:r>
        <w:rPr>
          <w:rFonts w:ascii="Calibri" w:hAnsi="Calibri" w:cs="Calibri" w:hint="cs"/>
          <w:rtl/>
        </w:rPr>
        <w:t xml:space="preserve"> נבחר ב</w:t>
      </w:r>
      <w:r>
        <w:rPr>
          <w:rFonts w:ascii="Calibri" w:hAnsi="Calibri" w:cs="Calibri"/>
        </w:rPr>
        <w:t>NodeJS</w:t>
      </w:r>
      <w:r>
        <w:rPr>
          <w:rFonts w:ascii="Calibri" w:hAnsi="Calibri" w:cs="Calibri" w:hint="cs"/>
          <w:rtl/>
        </w:rPr>
        <w:t xml:space="preserve"> </w:t>
      </w:r>
      <w:r>
        <w:rPr>
          <w:rFonts w:ascii="Calibri" w:hAnsi="Calibri" w:cs="Calibri"/>
          <w:rtl/>
        </w:rPr>
        <w:t>–</w:t>
      </w:r>
      <w:r>
        <w:rPr>
          <w:rFonts w:ascii="Calibri" w:hAnsi="Calibri" w:cs="Calibri" w:hint="cs"/>
          <w:rtl/>
        </w:rPr>
        <w:t xml:space="preserve"> פלטפורמה להרצת קוד </w:t>
      </w:r>
      <w:r>
        <w:rPr>
          <w:rFonts w:ascii="Calibri" w:hAnsi="Calibri" w:cs="Calibri"/>
        </w:rPr>
        <w:t>JavaScript</w:t>
      </w:r>
      <w:r>
        <w:rPr>
          <w:rFonts w:ascii="Calibri" w:hAnsi="Calibri" w:cs="Calibri" w:hint="cs"/>
          <w:rtl/>
        </w:rPr>
        <w:t xml:space="preserve"> מחוץ לדפדפן, קוד פתוח, מאפשרת התמודדות עם מספר רב של מחוברים במקביל. השפה מבוססת </w:t>
      </w:r>
      <w:r>
        <w:rPr>
          <w:rFonts w:ascii="Calibri" w:hAnsi="Calibri" w:cs="Calibri" w:hint="cs"/>
        </w:rPr>
        <w:t>JS</w:t>
      </w:r>
      <w:r>
        <w:rPr>
          <w:rFonts w:ascii="Calibri" w:hAnsi="Calibri" w:cs="Calibri" w:hint="cs"/>
          <w:rtl/>
        </w:rPr>
        <w:t xml:space="preserve"> מה שמאפשר עבודה בשפה זהה גם ב- </w:t>
      </w:r>
      <w:r>
        <w:rPr>
          <w:rFonts w:ascii="Calibri" w:hAnsi="Calibri" w:cs="Calibri"/>
        </w:rPr>
        <w:t>front end</w:t>
      </w:r>
      <w:r>
        <w:rPr>
          <w:rFonts w:ascii="Calibri" w:hAnsi="Calibri" w:cs="Calibri" w:hint="cs"/>
          <w:rtl/>
        </w:rPr>
        <w:t>.</w:t>
      </w:r>
    </w:p>
    <w:p w:rsidR="002675C9" w:rsidRDefault="002675C9" w:rsidP="002675C9">
      <w:pPr>
        <w:pStyle w:val="ListParagraph"/>
        <w:bidi/>
        <w:ind w:left="1080"/>
        <w:rPr>
          <w:rFonts w:ascii="Calibri" w:hAnsi="Calibri" w:cs="Calibri"/>
          <w:rtl/>
        </w:rPr>
      </w:pPr>
      <w:r>
        <w:rPr>
          <w:rFonts w:ascii="Calibri" w:hAnsi="Calibri" w:cs="Calibri" w:hint="cs"/>
          <w:rtl/>
        </w:rPr>
        <w:t>השפה פופולארית ובכך ישנן המון חבילות תוכנה בהן נוכל להשתמש.</w:t>
      </w:r>
    </w:p>
    <w:p w:rsidR="002675C9" w:rsidRDefault="002675C9" w:rsidP="002675C9">
      <w:pPr>
        <w:pStyle w:val="ListParagraph"/>
        <w:bidi/>
        <w:ind w:left="1080"/>
        <w:rPr>
          <w:rFonts w:ascii="Calibri" w:hAnsi="Calibri" w:cs="Calibri"/>
        </w:rPr>
      </w:pPr>
      <w:r>
        <w:rPr>
          <w:rFonts w:ascii="Calibri" w:hAnsi="Calibri" w:cs="Calibri" w:hint="cs"/>
          <w:rtl/>
        </w:rPr>
        <w:t xml:space="preserve">אפשרויות נוספות שעמדו בפנינו הן </w:t>
      </w:r>
      <w:r>
        <w:rPr>
          <w:rFonts w:ascii="Calibri" w:hAnsi="Calibri" w:cs="Calibri" w:hint="cs"/>
        </w:rPr>
        <w:t>J</w:t>
      </w:r>
      <w:r>
        <w:rPr>
          <w:rFonts w:ascii="Calibri" w:hAnsi="Calibri" w:cs="Calibri"/>
        </w:rPr>
        <w:t>ava</w:t>
      </w:r>
      <w:r>
        <w:rPr>
          <w:rFonts w:ascii="Calibri" w:hAnsi="Calibri" w:cs="Calibri" w:hint="cs"/>
          <w:rtl/>
        </w:rPr>
        <w:t>, ו</w:t>
      </w:r>
      <w:r>
        <w:rPr>
          <w:rFonts w:ascii="Calibri" w:hAnsi="Calibri" w:cs="Calibri"/>
        </w:rPr>
        <w:t>Asp.net</w:t>
      </w:r>
      <w:r>
        <w:rPr>
          <w:rFonts w:ascii="Calibri" w:hAnsi="Calibri" w:cs="Calibri" w:hint="cs"/>
          <w:rtl/>
        </w:rPr>
        <w:t>.</w:t>
      </w:r>
    </w:p>
    <w:p w:rsidR="002675C9" w:rsidRPr="00E66FD1" w:rsidRDefault="002675C9" w:rsidP="002675C9">
      <w:pPr>
        <w:pStyle w:val="ListParagraph"/>
        <w:bidi/>
        <w:ind w:left="1080"/>
        <w:rPr>
          <w:rFonts w:ascii="Calibri" w:hAnsi="Calibri" w:cs="Calibri"/>
        </w:rPr>
      </w:pPr>
      <w:r>
        <w:rPr>
          <w:rFonts w:ascii="Calibri" w:hAnsi="Calibri" w:cs="Calibri" w:hint="cs"/>
        </w:rPr>
        <w:t>J</w:t>
      </w:r>
      <w:r>
        <w:rPr>
          <w:rFonts w:ascii="Calibri" w:hAnsi="Calibri" w:cs="Calibri"/>
        </w:rPr>
        <w:t>ava</w:t>
      </w:r>
      <w:r>
        <w:rPr>
          <w:rFonts w:ascii="Calibri" w:hAnsi="Calibri" w:cs="Calibri" w:hint="cs"/>
          <w:rtl/>
        </w:rPr>
        <w:t xml:space="preserve"> היא שפה מוכרת ומבוססת, אך פיתוח מערכות </w:t>
      </w:r>
      <w:r>
        <w:rPr>
          <w:rFonts w:ascii="Calibri" w:hAnsi="Calibri" w:cs="Calibri"/>
        </w:rPr>
        <w:t>web</w:t>
      </w:r>
      <w:r>
        <w:rPr>
          <w:rFonts w:ascii="Calibri" w:hAnsi="Calibri" w:cs="Calibri" w:hint="cs"/>
          <w:rtl/>
        </w:rPr>
        <w:t xml:space="preserve"> באמצעותה הוא מסורבל לעומת האלטרנטיבות, שכן היא דורשת קומפילציה. בנוסף, ניהול משימות אסינכרוניות ב</w:t>
      </w:r>
      <w:r>
        <w:rPr>
          <w:rFonts w:ascii="Calibri" w:hAnsi="Calibri" w:cs="Calibri"/>
        </w:rPr>
        <w:t>java</w:t>
      </w:r>
      <w:r>
        <w:rPr>
          <w:rFonts w:ascii="Calibri" w:hAnsi="Calibri" w:cs="Calibri" w:hint="cs"/>
          <w:rtl/>
        </w:rPr>
        <w:t xml:space="preserve"> דורש מימוש של </w:t>
      </w:r>
      <w:r>
        <w:rPr>
          <w:rFonts w:ascii="Calibri" w:hAnsi="Calibri" w:cs="Calibri"/>
        </w:rPr>
        <w:t>observer</w:t>
      </w:r>
      <w:r>
        <w:rPr>
          <w:rFonts w:ascii="Calibri" w:hAnsi="Calibri" w:cs="Calibri" w:hint="cs"/>
          <w:rtl/>
        </w:rPr>
        <w:t xml:space="preserve"> ו-</w:t>
      </w:r>
      <w:r>
        <w:rPr>
          <w:rFonts w:ascii="Calibri" w:hAnsi="Calibri" w:cs="Calibri"/>
        </w:rPr>
        <w:t>observable</w:t>
      </w:r>
      <w:r>
        <w:rPr>
          <w:rFonts w:ascii="Calibri" w:hAnsi="Calibri" w:cs="Calibri" w:hint="cs"/>
          <w:rtl/>
        </w:rPr>
        <w:t>, בעוד ב</w:t>
      </w:r>
      <w:r>
        <w:rPr>
          <w:rFonts w:ascii="Calibri" w:hAnsi="Calibri" w:cs="Calibri"/>
        </w:rPr>
        <w:t>Node.JS</w:t>
      </w:r>
      <w:r>
        <w:rPr>
          <w:rFonts w:ascii="Calibri" w:hAnsi="Calibri" w:cs="Calibri" w:hint="cs"/>
          <w:rtl/>
        </w:rPr>
        <w:t xml:space="preserve"> המנגנון ממומש כבר בשפה באמצעות </w:t>
      </w:r>
      <w:r>
        <w:rPr>
          <w:rFonts w:ascii="Calibri" w:hAnsi="Calibri" w:cs="Calibri"/>
        </w:rPr>
        <w:t>Promises</w:t>
      </w:r>
      <w:r>
        <w:rPr>
          <w:rFonts w:ascii="Calibri" w:hAnsi="Calibri" w:cs="Calibri" w:hint="cs"/>
          <w:rtl/>
        </w:rPr>
        <w:t>.</w:t>
      </w:r>
      <w:r>
        <w:rPr>
          <w:rFonts w:ascii="Calibri" w:hAnsi="Calibri" w:cs="Calibri"/>
        </w:rPr>
        <w:t xml:space="preserve"> </w:t>
      </w:r>
      <w:r>
        <w:rPr>
          <w:rFonts w:ascii="Calibri" w:hAnsi="Calibri" w:cs="Calibri" w:hint="cs"/>
          <w:rtl/>
        </w:rPr>
        <w:t xml:space="preserve"> בהקשרים האלו, </w:t>
      </w:r>
      <w:r>
        <w:rPr>
          <w:rFonts w:ascii="Calibri" w:hAnsi="Calibri" w:cs="Calibri"/>
        </w:rPr>
        <w:t>Asp.net</w:t>
      </w:r>
      <w:r>
        <w:rPr>
          <w:rFonts w:ascii="Calibri" w:hAnsi="Calibri" w:cs="Calibri" w:hint="cs"/>
          <w:rtl/>
        </w:rPr>
        <w:t xml:space="preserve"> דומה מאוד, ודורשת קומפילציה אף היא. גם מנגנון התהליכים האסינכרוניים דומה ל</w:t>
      </w:r>
      <w:r>
        <w:rPr>
          <w:rFonts w:ascii="Calibri" w:hAnsi="Calibri" w:cs="Calibri"/>
        </w:rPr>
        <w:t>Java</w:t>
      </w:r>
      <w:r>
        <w:rPr>
          <w:rFonts w:ascii="Calibri" w:hAnsi="Calibri" w:cs="Calibri" w:hint="cs"/>
          <w:rtl/>
        </w:rPr>
        <w:t>.</w:t>
      </w:r>
    </w:p>
    <w:p w:rsidR="002675C9" w:rsidRDefault="002675C9" w:rsidP="002675C9">
      <w:pPr>
        <w:pStyle w:val="ListParagraph"/>
        <w:bidi/>
        <w:ind w:left="1080"/>
        <w:rPr>
          <w:rFonts w:ascii="Calibri" w:hAnsi="Calibri" w:cs="Calibri"/>
          <w:rtl/>
        </w:rPr>
      </w:pPr>
    </w:p>
    <w:p w:rsidR="002675C9" w:rsidRDefault="002675C9" w:rsidP="002675C9">
      <w:pPr>
        <w:pStyle w:val="ListParagraph"/>
        <w:bidi/>
        <w:ind w:left="1080"/>
        <w:rPr>
          <w:rFonts w:ascii="Calibri" w:hAnsi="Calibri" w:cs="Calibri"/>
          <w:rtl/>
        </w:rPr>
      </w:pPr>
      <w:r>
        <w:rPr>
          <w:rFonts w:ascii="Calibri" w:hAnsi="Calibri" w:cs="Calibri" w:hint="cs"/>
          <w:rtl/>
        </w:rPr>
        <w:t>אם כן, בחרנו עבור ה</w:t>
      </w:r>
      <w:r>
        <w:rPr>
          <w:rFonts w:ascii="Calibri" w:hAnsi="Calibri" w:cs="Calibri"/>
        </w:rPr>
        <w:t>backend</w:t>
      </w:r>
      <w:r>
        <w:rPr>
          <w:rFonts w:ascii="Calibri" w:hAnsi="Calibri" w:cs="Calibri" w:hint="cs"/>
          <w:rtl/>
        </w:rPr>
        <w:t xml:space="preserve"> את </w:t>
      </w:r>
      <w:r>
        <w:rPr>
          <w:rFonts w:ascii="Calibri" w:hAnsi="Calibri" w:cs="Calibri"/>
        </w:rPr>
        <w:t>nodeJ</w:t>
      </w:r>
      <w:r>
        <w:rPr>
          <w:rFonts w:ascii="Calibri" w:hAnsi="Calibri" w:cs="Calibri" w:hint="cs"/>
        </w:rPr>
        <w:t>S</w:t>
      </w:r>
      <w:r>
        <w:rPr>
          <w:rFonts w:ascii="Calibri" w:hAnsi="Calibri" w:cs="Calibri" w:hint="cs"/>
          <w:rtl/>
        </w:rPr>
        <w:t xml:space="preserve"> לאור התמיכה שלה בקוד אסינכרוני (שהוא חלק אינהרנטי מהשימוש ב</w:t>
      </w:r>
      <w:r>
        <w:rPr>
          <w:rFonts w:ascii="Calibri" w:hAnsi="Calibri" w:cs="Calibri"/>
        </w:rPr>
        <w:t>DB</w:t>
      </w:r>
      <w:r>
        <w:rPr>
          <w:rFonts w:ascii="Calibri" w:hAnsi="Calibri" w:cs="Calibri" w:hint="cs"/>
          <w:rtl/>
        </w:rPr>
        <w:t xml:space="preserve">), ונוחות הפיתוח ללא צורך בקומפילציה. ניתן להריץ </w:t>
      </w:r>
      <w:r>
        <w:rPr>
          <w:rFonts w:ascii="Calibri" w:hAnsi="Calibri" w:cs="Calibri"/>
        </w:rPr>
        <w:t>Live Server</w:t>
      </w:r>
      <w:r>
        <w:rPr>
          <w:rFonts w:ascii="Calibri" w:hAnsi="Calibri" w:cs="Calibri" w:hint="cs"/>
          <w:rtl/>
        </w:rPr>
        <w:t xml:space="preserve"> שמתעדכן בקוד החדש בכל רגע באופן אוטומטי.</w:t>
      </w:r>
    </w:p>
    <w:p w:rsidR="002675C9" w:rsidRDefault="002675C9" w:rsidP="002675C9">
      <w:pPr>
        <w:pStyle w:val="ListParagraph"/>
        <w:bidi/>
        <w:rPr>
          <w:rFonts w:ascii="Calibri" w:hAnsi="Calibri" w:cs="Calibri"/>
          <w:rtl/>
        </w:rPr>
      </w:pPr>
    </w:p>
    <w:p w:rsidR="002675C9" w:rsidRPr="009C5C34" w:rsidRDefault="002675C9" w:rsidP="002675C9">
      <w:pPr>
        <w:pStyle w:val="ListParagraph"/>
        <w:numPr>
          <w:ilvl w:val="0"/>
          <w:numId w:val="10"/>
        </w:numPr>
        <w:bidi/>
        <w:rPr>
          <w:rFonts w:ascii="Calibri" w:hAnsi="Calibri" w:cs="Calibri"/>
        </w:rPr>
      </w:pPr>
      <w:r>
        <w:rPr>
          <w:rFonts w:ascii="Calibri" w:hAnsi="Calibri" w:cs="Calibri"/>
        </w:rPr>
        <w:t>Front-End</w:t>
      </w:r>
      <w:r>
        <w:rPr>
          <w:rFonts w:ascii="Calibri" w:hAnsi="Calibri" w:cs="Calibri" w:hint="cs"/>
          <w:rtl/>
        </w:rPr>
        <w:t xml:space="preserve">: </w:t>
      </w:r>
      <w:r>
        <w:rPr>
          <w:rFonts w:ascii="Calibri" w:hAnsi="Calibri" w:cs="Calibri"/>
        </w:rPr>
        <w:t>Angular</w:t>
      </w:r>
      <w:r>
        <w:rPr>
          <w:rFonts w:ascii="Calibri" w:hAnsi="Calibri" w:cs="Calibri" w:hint="cs"/>
          <w:rtl/>
        </w:rPr>
        <w:t xml:space="preserve"> </w:t>
      </w:r>
      <w:r>
        <w:rPr>
          <w:rFonts w:ascii="Calibri" w:hAnsi="Calibri" w:cs="Calibri"/>
          <w:rtl/>
        </w:rPr>
        <w:t>–</w:t>
      </w:r>
      <w:r>
        <w:rPr>
          <w:rFonts w:ascii="Calibri" w:hAnsi="Calibri" w:cs="Calibri" w:hint="cs"/>
          <w:rtl/>
        </w:rPr>
        <w:t xml:space="preserve">היא </w:t>
      </w:r>
      <w:r>
        <w:rPr>
          <w:rFonts w:ascii="Calibri" w:hAnsi="Calibri" w:cs="Calibri"/>
        </w:rPr>
        <w:t>framework</w:t>
      </w:r>
      <w:r>
        <w:rPr>
          <w:rFonts w:ascii="Calibri" w:hAnsi="Calibri" w:cs="Calibri" w:hint="cs"/>
          <w:rtl/>
        </w:rPr>
        <w:t xml:space="preserve"> של </w:t>
      </w:r>
      <w:r>
        <w:rPr>
          <w:rFonts w:ascii="Calibri" w:hAnsi="Calibri" w:cs="Calibri"/>
        </w:rPr>
        <w:t>JavaScript</w:t>
      </w:r>
      <w:r>
        <w:rPr>
          <w:rFonts w:ascii="Calibri" w:hAnsi="Calibri" w:cs="Calibri" w:hint="cs"/>
          <w:rtl/>
        </w:rPr>
        <w:t xml:space="preserve">, מבוססת </w:t>
      </w:r>
      <w:r>
        <w:rPr>
          <w:rFonts w:ascii="Calibri" w:hAnsi="Calibri" w:cs="Calibri"/>
        </w:rPr>
        <w:t>TypeScript</w:t>
      </w:r>
      <w:r>
        <w:rPr>
          <w:rFonts w:ascii="Calibri" w:hAnsi="Calibri" w:cs="Calibri" w:hint="cs"/>
          <w:rtl/>
        </w:rPr>
        <w:t xml:space="preserve">. מאפשרת שינויים ב- </w:t>
      </w:r>
      <w:r>
        <w:rPr>
          <w:rFonts w:ascii="Calibri" w:hAnsi="Calibri" w:cs="Calibri" w:hint="cs"/>
        </w:rPr>
        <w:t>DOM</w:t>
      </w:r>
      <w:r>
        <w:rPr>
          <w:rFonts w:ascii="Calibri" w:hAnsi="Calibri" w:cs="Calibri" w:hint="cs"/>
          <w:rtl/>
        </w:rPr>
        <w:t xml:space="preserve"> בצורה דינאמית בעת הריצה. מקלה את הפיתוח לעומת </w:t>
      </w:r>
      <w:r>
        <w:rPr>
          <w:rFonts w:ascii="Calibri" w:hAnsi="Calibri" w:cs="Calibri" w:hint="cs"/>
        </w:rPr>
        <w:t>JS</w:t>
      </w:r>
      <w:r>
        <w:rPr>
          <w:rFonts w:ascii="Calibri" w:hAnsi="Calibri" w:cs="Calibri" w:hint="cs"/>
          <w:rtl/>
        </w:rPr>
        <w:t xml:space="preserve">. </w:t>
      </w:r>
      <w:r>
        <w:rPr>
          <w:rFonts w:ascii="Calibri" w:hAnsi="Calibri" w:cs="Calibri"/>
        </w:rPr>
        <w:t>Angular</w:t>
      </w:r>
      <w:r>
        <w:rPr>
          <w:rFonts w:ascii="Calibri" w:hAnsi="Calibri" w:cs="Calibri" w:hint="cs"/>
          <w:rtl/>
        </w:rPr>
        <w:t xml:space="preserve"> היא שפה שמפותחת, נתמכת, וגם מפתחים באמצעותה ב-</w:t>
      </w:r>
      <w:r>
        <w:rPr>
          <w:rFonts w:ascii="Calibri" w:hAnsi="Calibri" w:cs="Calibri"/>
        </w:rPr>
        <w:t>Google</w:t>
      </w:r>
      <w:r>
        <w:rPr>
          <w:rFonts w:ascii="Calibri" w:hAnsi="Calibri" w:cs="Calibri" w:hint="cs"/>
          <w:rtl/>
        </w:rPr>
        <w:t xml:space="preserve">, מה שמבטיח תמיכה והמשך פיתוח בעתיד הנראה לעין. בנוסף, </w:t>
      </w:r>
      <w:r>
        <w:rPr>
          <w:rFonts w:ascii="Calibri" w:hAnsi="Calibri" w:cs="Calibri"/>
        </w:rPr>
        <w:t>Angular</w:t>
      </w:r>
      <w:r>
        <w:rPr>
          <w:rFonts w:ascii="Calibri" w:hAnsi="Calibri" w:cs="Calibri" w:hint="cs"/>
          <w:rtl/>
        </w:rPr>
        <w:t xml:space="preserve"> מגיעה </w:t>
      </w:r>
      <w:r>
        <w:rPr>
          <w:rFonts w:ascii="Calibri" w:hAnsi="Calibri" w:cs="Calibri"/>
        </w:rPr>
        <w:t>out of the box</w:t>
      </w:r>
      <w:r>
        <w:rPr>
          <w:rFonts w:ascii="Calibri" w:hAnsi="Calibri" w:cs="Calibri" w:hint="cs"/>
          <w:rtl/>
        </w:rPr>
        <w:t xml:space="preserve"> עם מימושים ופתרונות לבעיות שניתקל בהן, כמו </w:t>
      </w:r>
      <w:r>
        <w:rPr>
          <w:rFonts w:ascii="Calibri" w:hAnsi="Calibri" w:cs="Calibri"/>
        </w:rPr>
        <w:t>router</w:t>
      </w:r>
      <w:r>
        <w:rPr>
          <w:rFonts w:ascii="Calibri" w:hAnsi="Calibri" w:cs="Calibri" w:hint="cs"/>
          <w:rtl/>
        </w:rPr>
        <w:t xml:space="preserve">, </w:t>
      </w:r>
      <w:r>
        <w:rPr>
          <w:rFonts w:ascii="Calibri" w:hAnsi="Calibri" w:cs="Calibri"/>
        </w:rPr>
        <w:t>form validation</w:t>
      </w:r>
      <w:r>
        <w:rPr>
          <w:rFonts w:ascii="Calibri" w:hAnsi="Calibri" w:cs="Calibri" w:hint="cs"/>
          <w:rtl/>
        </w:rPr>
        <w:t xml:space="preserve">, </w:t>
      </w:r>
      <w:r>
        <w:rPr>
          <w:rFonts w:ascii="Calibri" w:hAnsi="Calibri" w:cs="Calibri"/>
        </w:rPr>
        <w:t>httpClient</w:t>
      </w:r>
      <w:r>
        <w:rPr>
          <w:rFonts w:ascii="Calibri" w:hAnsi="Calibri" w:cs="Calibri" w:hint="cs"/>
          <w:rtl/>
        </w:rPr>
        <w:t xml:space="preserve"> ועוד.</w:t>
      </w:r>
    </w:p>
    <w:p w:rsidR="002675C9" w:rsidRDefault="002675C9" w:rsidP="002675C9">
      <w:pPr>
        <w:pStyle w:val="ListParagraph"/>
        <w:bidi/>
        <w:ind w:left="1080"/>
        <w:rPr>
          <w:rFonts w:ascii="Calibri" w:hAnsi="Calibri" w:cs="Calibri"/>
          <w:rtl/>
        </w:rPr>
      </w:pPr>
      <w:r>
        <w:rPr>
          <w:rFonts w:ascii="Calibri" w:hAnsi="Calibri" w:cs="Calibri" w:hint="cs"/>
          <w:rtl/>
        </w:rPr>
        <w:t xml:space="preserve">אפשרויות נוספות שעומדות בפנינו הן </w:t>
      </w:r>
      <w:r>
        <w:rPr>
          <w:rFonts w:ascii="Calibri" w:hAnsi="Calibri" w:cs="Calibri"/>
        </w:rPr>
        <w:t>Vue, jQuery</w:t>
      </w:r>
      <w:r>
        <w:rPr>
          <w:rFonts w:ascii="Calibri" w:hAnsi="Calibri" w:cs="Calibri" w:hint="cs"/>
          <w:rtl/>
        </w:rPr>
        <w:t xml:space="preserve"> ו-</w:t>
      </w:r>
      <w:r>
        <w:rPr>
          <w:rFonts w:ascii="Calibri" w:hAnsi="Calibri" w:cs="Calibri"/>
        </w:rPr>
        <w:t>React</w:t>
      </w:r>
      <w:r>
        <w:rPr>
          <w:rFonts w:ascii="Calibri" w:hAnsi="Calibri" w:cs="Calibri" w:hint="cs"/>
          <w:rtl/>
        </w:rPr>
        <w:t xml:space="preserve">. ארבע האפשרויות הן למעשה </w:t>
      </w:r>
      <w:r>
        <w:rPr>
          <w:rFonts w:ascii="Calibri" w:hAnsi="Calibri" w:cs="Calibri"/>
        </w:rPr>
        <w:t>frameworks</w:t>
      </w:r>
      <w:r>
        <w:rPr>
          <w:rFonts w:ascii="Calibri" w:hAnsi="Calibri" w:cs="Calibri" w:hint="cs"/>
          <w:rtl/>
        </w:rPr>
        <w:t xml:space="preserve"> מבוססי </w:t>
      </w:r>
      <w:r>
        <w:rPr>
          <w:rFonts w:ascii="Calibri" w:hAnsi="Calibri" w:cs="Calibri"/>
        </w:rPr>
        <w:t>JavaScript</w:t>
      </w:r>
      <w:r>
        <w:rPr>
          <w:rFonts w:ascii="Calibri" w:hAnsi="Calibri" w:cs="Calibri" w:hint="cs"/>
          <w:rtl/>
        </w:rPr>
        <w:t>.</w:t>
      </w:r>
    </w:p>
    <w:p w:rsidR="002675C9" w:rsidRDefault="002675C9" w:rsidP="002675C9">
      <w:pPr>
        <w:pStyle w:val="ListParagraph"/>
        <w:bidi/>
        <w:ind w:left="1080"/>
        <w:rPr>
          <w:rFonts w:ascii="Calibri" w:hAnsi="Calibri" w:cs="Calibri"/>
          <w:rtl/>
        </w:rPr>
      </w:pPr>
    </w:p>
    <w:p w:rsidR="002675C9" w:rsidRDefault="002675C9" w:rsidP="002675C9">
      <w:pPr>
        <w:pStyle w:val="ListParagraph"/>
        <w:bidi/>
        <w:ind w:left="1080"/>
        <w:rPr>
          <w:rFonts w:ascii="Calibri" w:hAnsi="Calibri" w:cs="Calibri"/>
          <w:rtl/>
        </w:rPr>
      </w:pPr>
      <w:r>
        <w:rPr>
          <w:rFonts w:ascii="Calibri" w:hAnsi="Calibri" w:cs="Calibri"/>
        </w:rPr>
        <w:t>React</w:t>
      </w:r>
      <w:r>
        <w:rPr>
          <w:rFonts w:ascii="Calibri" w:hAnsi="Calibri" w:cs="Calibri" w:hint="cs"/>
          <w:rtl/>
        </w:rPr>
        <w:t xml:space="preserve"> היא למעשה סיפרייה שנועדה לפיתוח </w:t>
      </w:r>
      <w:r>
        <w:rPr>
          <w:rFonts w:ascii="Calibri" w:hAnsi="Calibri" w:cs="Calibri"/>
        </w:rPr>
        <w:t>UI</w:t>
      </w:r>
      <w:r>
        <w:rPr>
          <w:rFonts w:ascii="Calibri" w:hAnsi="Calibri" w:cs="Calibri" w:hint="cs"/>
          <w:rtl/>
        </w:rPr>
        <w:t xml:space="preserve"> ע"י </w:t>
      </w:r>
      <w:r>
        <w:rPr>
          <w:rFonts w:ascii="Calibri" w:hAnsi="Calibri" w:cs="Calibri"/>
        </w:rPr>
        <w:t>Facebook</w:t>
      </w:r>
      <w:r>
        <w:rPr>
          <w:rFonts w:ascii="Calibri" w:hAnsi="Calibri" w:cs="Calibri" w:hint="cs"/>
          <w:rtl/>
        </w:rPr>
        <w:t xml:space="preserve">. ככזאת, היא אינה מגיעה עם כלל הכלים הנדרשים שמגיעים עם </w:t>
      </w:r>
      <w:r>
        <w:rPr>
          <w:rFonts w:ascii="Calibri" w:hAnsi="Calibri" w:cs="Calibri"/>
        </w:rPr>
        <w:t>Angular</w:t>
      </w:r>
      <w:r>
        <w:rPr>
          <w:rFonts w:ascii="Calibri" w:hAnsi="Calibri" w:cs="Calibri" w:hint="cs"/>
          <w:rtl/>
        </w:rPr>
        <w:t xml:space="preserve">, ותדרוש מאיתנו שימוש בספריות נוספות, מה שייצור תלות בחבילות חיצוניות ונקודות כשל אפשריות במקרה של שדרוגים או עדכונים בחבילות אלה. מבחינת ביצועים, </w:t>
      </w:r>
      <w:r>
        <w:rPr>
          <w:rFonts w:ascii="Calibri" w:hAnsi="Calibri" w:cs="Calibri"/>
        </w:rPr>
        <w:t>React</w:t>
      </w:r>
      <w:r>
        <w:rPr>
          <w:rFonts w:ascii="Calibri" w:hAnsi="Calibri" w:cs="Calibri" w:hint="cs"/>
          <w:rtl/>
        </w:rPr>
        <w:t xml:space="preserve"> עדיפה על פני </w:t>
      </w:r>
      <w:r>
        <w:rPr>
          <w:rFonts w:ascii="Calibri" w:hAnsi="Calibri" w:cs="Calibri"/>
        </w:rPr>
        <w:t>Angular</w:t>
      </w:r>
      <w:r>
        <w:rPr>
          <w:rFonts w:ascii="Calibri" w:hAnsi="Calibri" w:cs="Calibri" w:hint="cs"/>
          <w:rtl/>
        </w:rPr>
        <w:t xml:space="preserve">, אך האפליקציה שלנו אינה דורשת ביצועים מהירים בצד הלקוח, אשר יממש תהליך ארוכים באמצעות </w:t>
      </w:r>
      <w:r>
        <w:rPr>
          <w:rFonts w:ascii="Calibri" w:hAnsi="Calibri" w:cs="Calibri"/>
        </w:rPr>
        <w:t>GUI</w:t>
      </w:r>
      <w:r>
        <w:rPr>
          <w:rFonts w:ascii="Calibri" w:hAnsi="Calibri" w:cs="Calibri" w:hint="cs"/>
          <w:rtl/>
        </w:rPr>
        <w:t>, ולא חישובים ארוכים ואוטומטיים.</w:t>
      </w:r>
    </w:p>
    <w:p w:rsidR="002675C9" w:rsidRDefault="002675C9" w:rsidP="002675C9">
      <w:pPr>
        <w:pStyle w:val="ListParagraph"/>
        <w:bidi/>
        <w:ind w:left="1080"/>
        <w:rPr>
          <w:rFonts w:ascii="Calibri" w:hAnsi="Calibri" w:cs="Calibri"/>
          <w:rtl/>
        </w:rPr>
      </w:pPr>
      <w:r>
        <w:rPr>
          <w:rFonts w:ascii="Calibri" w:hAnsi="Calibri" w:cs="Calibri" w:hint="cs"/>
          <w:rtl/>
        </w:rPr>
        <w:t xml:space="preserve">לעומת </w:t>
      </w:r>
      <w:r>
        <w:rPr>
          <w:rFonts w:ascii="Calibri" w:hAnsi="Calibri" w:cs="Calibri"/>
        </w:rPr>
        <w:t>React</w:t>
      </w:r>
      <w:r>
        <w:rPr>
          <w:rFonts w:ascii="Calibri" w:hAnsi="Calibri" w:cs="Calibri" w:hint="cs"/>
          <w:rtl/>
        </w:rPr>
        <w:t xml:space="preserve">, </w:t>
      </w:r>
      <w:r>
        <w:rPr>
          <w:rFonts w:ascii="Calibri" w:hAnsi="Calibri" w:cs="Calibri"/>
        </w:rPr>
        <w:t>Angular</w:t>
      </w:r>
      <w:r>
        <w:rPr>
          <w:rFonts w:ascii="Calibri" w:hAnsi="Calibri" w:cs="Calibri" w:hint="cs"/>
          <w:rtl/>
        </w:rPr>
        <w:t xml:space="preserve"> תומכת ב</w:t>
      </w:r>
      <w:r>
        <w:rPr>
          <w:rFonts w:ascii="Calibri" w:hAnsi="Calibri" w:cs="Calibri"/>
        </w:rPr>
        <w:t>dependency Injection</w:t>
      </w:r>
      <w:r>
        <w:rPr>
          <w:rFonts w:ascii="Calibri" w:hAnsi="Calibri" w:cs="Calibri" w:hint="cs"/>
          <w:rtl/>
        </w:rPr>
        <w:t xml:space="preserve">, ומאלצת את המפתחים לחלוקה ברורה של </w:t>
      </w:r>
      <w:r>
        <w:rPr>
          <w:rFonts w:ascii="Calibri" w:hAnsi="Calibri" w:cs="Calibri"/>
        </w:rPr>
        <w:t>MVC</w:t>
      </w:r>
      <w:r>
        <w:rPr>
          <w:rFonts w:ascii="Calibri" w:hAnsi="Calibri" w:cs="Calibri" w:hint="cs"/>
          <w:rtl/>
        </w:rPr>
        <w:t>. שתי עובדות אלה מאלצות את הפיתוח להיות מודולרי ופשוט לבדיקה.</w:t>
      </w:r>
    </w:p>
    <w:p w:rsidR="002675C9" w:rsidRDefault="002675C9" w:rsidP="002675C9">
      <w:pPr>
        <w:pStyle w:val="ListParagraph"/>
        <w:bidi/>
        <w:ind w:left="1080"/>
        <w:rPr>
          <w:rFonts w:ascii="Calibri" w:hAnsi="Calibri" w:cs="Calibri"/>
          <w:rtl/>
        </w:rPr>
      </w:pPr>
    </w:p>
    <w:p w:rsidR="002675C9" w:rsidRDefault="002675C9" w:rsidP="002675C9">
      <w:pPr>
        <w:pStyle w:val="ListParagraph"/>
        <w:bidi/>
        <w:ind w:left="1095"/>
        <w:rPr>
          <w:rFonts w:ascii="Calibri" w:hAnsi="Calibri" w:cs="Calibri"/>
          <w:rtl/>
        </w:rPr>
      </w:pPr>
      <w:r>
        <w:rPr>
          <w:rFonts w:ascii="Calibri" w:hAnsi="Calibri" w:cs="Calibri"/>
        </w:rPr>
        <w:t>Vue.Js</w:t>
      </w:r>
      <w:r>
        <w:rPr>
          <w:rFonts w:ascii="Calibri" w:hAnsi="Calibri" w:cs="Calibri" w:hint="cs"/>
          <w:rtl/>
        </w:rPr>
        <w:t xml:space="preserve"> היא </w:t>
      </w:r>
      <w:r>
        <w:rPr>
          <w:rFonts w:ascii="Calibri" w:hAnsi="Calibri" w:cs="Calibri"/>
        </w:rPr>
        <w:t>framework</w:t>
      </w:r>
      <w:r>
        <w:rPr>
          <w:rFonts w:ascii="Calibri" w:hAnsi="Calibri" w:cs="Calibri" w:hint="cs"/>
          <w:rtl/>
        </w:rPr>
        <w:t xml:space="preserve"> צעיר יחסית, ללא חברה גדולה שעומדת מאחוריו, או קהילת פיתוח גדולה וחזקה כמו שיש ל</w:t>
      </w:r>
      <w:r>
        <w:rPr>
          <w:rFonts w:ascii="Calibri" w:hAnsi="Calibri" w:cs="Calibri"/>
        </w:rPr>
        <w:t>React</w:t>
      </w:r>
      <w:r>
        <w:rPr>
          <w:rFonts w:ascii="Calibri" w:hAnsi="Calibri" w:cs="Calibri" w:hint="cs"/>
          <w:rtl/>
        </w:rPr>
        <w:t xml:space="preserve"> ול</w:t>
      </w:r>
      <w:r>
        <w:rPr>
          <w:rFonts w:ascii="Calibri" w:hAnsi="Calibri" w:cs="Calibri"/>
        </w:rPr>
        <w:t>Angular</w:t>
      </w:r>
      <w:r>
        <w:rPr>
          <w:rFonts w:ascii="Calibri" w:hAnsi="Calibri" w:cs="Calibri" w:hint="cs"/>
          <w:rtl/>
        </w:rPr>
        <w:t>. לכן ישנן כרגע פחות חבילות מוכנות, ופחות תמיכה.</w:t>
      </w:r>
    </w:p>
    <w:p w:rsidR="002675C9" w:rsidRDefault="002675C9" w:rsidP="002675C9">
      <w:pPr>
        <w:pStyle w:val="ListParagraph"/>
        <w:bidi/>
        <w:ind w:left="1800" w:hanging="720"/>
        <w:rPr>
          <w:rFonts w:ascii="Calibri" w:hAnsi="Calibri" w:cs="Calibri"/>
          <w:rtl/>
        </w:rPr>
      </w:pPr>
    </w:p>
    <w:p w:rsidR="002675C9" w:rsidRDefault="002675C9" w:rsidP="002675C9">
      <w:pPr>
        <w:pStyle w:val="ListParagraph"/>
        <w:bidi/>
        <w:ind w:left="1800" w:hanging="720"/>
        <w:rPr>
          <w:rFonts w:ascii="Calibri" w:hAnsi="Calibri" w:cs="Calibri"/>
        </w:rPr>
      </w:pPr>
      <w:r>
        <w:rPr>
          <w:rFonts w:ascii="Calibri" w:hAnsi="Calibri" w:cs="Calibri"/>
        </w:rPr>
        <w:t>jQuery</w:t>
      </w:r>
      <w:r>
        <w:rPr>
          <w:rFonts w:ascii="Calibri" w:hAnsi="Calibri" w:cs="Calibri" w:hint="cs"/>
          <w:rtl/>
        </w:rPr>
        <w:t xml:space="preserve"> היא סיפרייה  של </w:t>
      </w:r>
      <w:r>
        <w:rPr>
          <w:rFonts w:ascii="Calibri" w:hAnsi="Calibri" w:cs="Calibri"/>
        </w:rPr>
        <w:t>JavaScript</w:t>
      </w:r>
      <w:r>
        <w:rPr>
          <w:rFonts w:ascii="Calibri" w:hAnsi="Calibri" w:cs="Calibri" w:hint="cs"/>
          <w:rtl/>
        </w:rPr>
        <w:t xml:space="preserve"> אשר מאפשרת לבצע מניפולצייה על ה</w:t>
      </w:r>
      <w:r>
        <w:rPr>
          <w:rFonts w:ascii="Calibri" w:hAnsi="Calibri" w:cs="Calibri" w:hint="cs"/>
        </w:rPr>
        <w:t>D</w:t>
      </w:r>
      <w:r>
        <w:rPr>
          <w:rFonts w:ascii="Calibri" w:hAnsi="Calibri" w:cs="Calibri"/>
        </w:rPr>
        <w:t>OM</w:t>
      </w:r>
      <w:r>
        <w:rPr>
          <w:rFonts w:ascii="Calibri" w:hAnsi="Calibri" w:cs="Calibri" w:hint="cs"/>
          <w:rtl/>
        </w:rPr>
        <w:t xml:space="preserve"> באופן דינאמי בזמן הריצה.</w:t>
      </w:r>
    </w:p>
    <w:p w:rsidR="002675C9" w:rsidRDefault="002675C9" w:rsidP="002675C9">
      <w:pPr>
        <w:pStyle w:val="ListParagraph"/>
        <w:bidi/>
        <w:ind w:left="1095"/>
        <w:rPr>
          <w:rFonts w:ascii="Calibri" w:hAnsi="Calibri" w:cs="Calibri"/>
          <w:rtl/>
        </w:rPr>
      </w:pPr>
      <w:r>
        <w:rPr>
          <w:rFonts w:ascii="Calibri" w:hAnsi="Calibri" w:cs="Calibri" w:hint="cs"/>
          <w:rtl/>
        </w:rPr>
        <w:t>בדומה ל</w:t>
      </w:r>
      <w:r>
        <w:rPr>
          <w:rFonts w:ascii="Calibri" w:hAnsi="Calibri" w:cs="Calibri"/>
        </w:rPr>
        <w:t>React</w:t>
      </w:r>
      <w:r>
        <w:rPr>
          <w:rFonts w:ascii="Calibri" w:hAnsi="Calibri" w:cs="Calibri" w:hint="cs"/>
          <w:rtl/>
        </w:rPr>
        <w:t>, שימוש ב</w:t>
      </w:r>
      <w:r>
        <w:rPr>
          <w:rFonts w:ascii="Calibri" w:hAnsi="Calibri" w:cs="Calibri"/>
        </w:rPr>
        <w:t>jQuery</w:t>
      </w:r>
      <w:r>
        <w:rPr>
          <w:rFonts w:ascii="Calibri" w:hAnsi="Calibri" w:cs="Calibri" w:hint="cs"/>
          <w:rtl/>
        </w:rPr>
        <w:t xml:space="preserve"> ידרוש מאיתנו שימוש בחבילות נוספות, שכן מדובר בחבילה בלבד, ולא ב</w:t>
      </w:r>
      <w:r>
        <w:rPr>
          <w:rFonts w:ascii="Calibri" w:hAnsi="Calibri" w:cs="Calibri"/>
        </w:rPr>
        <w:t>framework</w:t>
      </w:r>
      <w:r>
        <w:rPr>
          <w:rFonts w:ascii="Calibri" w:hAnsi="Calibri" w:cs="Calibri" w:hint="cs"/>
          <w:rtl/>
        </w:rPr>
        <w:t xml:space="preserve"> שלם. כמו כן, אין את ההפרדה המוגדרת ל</w:t>
      </w:r>
      <w:r>
        <w:rPr>
          <w:rFonts w:ascii="Calibri" w:hAnsi="Calibri" w:cs="Calibri"/>
        </w:rPr>
        <w:t>MVC</w:t>
      </w:r>
      <w:r>
        <w:rPr>
          <w:rFonts w:ascii="Calibri" w:hAnsi="Calibri" w:cs="Calibri" w:hint="cs"/>
          <w:rtl/>
        </w:rPr>
        <w:t xml:space="preserve">. בנוסף, </w:t>
      </w:r>
      <w:r>
        <w:rPr>
          <w:rFonts w:ascii="Calibri" w:hAnsi="Calibri" w:cs="Calibri"/>
        </w:rPr>
        <w:t>Angular</w:t>
      </w:r>
      <w:r>
        <w:rPr>
          <w:rFonts w:ascii="Calibri" w:hAnsi="Calibri" w:cs="Calibri" w:hint="cs"/>
          <w:rtl/>
        </w:rPr>
        <w:t xml:space="preserve"> תומכת ב</w:t>
      </w:r>
      <w:r>
        <w:rPr>
          <w:rFonts w:ascii="Calibri" w:hAnsi="Calibri" w:cs="Calibri"/>
        </w:rPr>
        <w:t>data binding</w:t>
      </w:r>
      <w:r>
        <w:rPr>
          <w:rFonts w:ascii="Calibri" w:hAnsi="Calibri" w:cs="Calibri" w:hint="cs"/>
          <w:rtl/>
        </w:rPr>
        <w:t>, בעוד ב</w:t>
      </w:r>
      <w:r>
        <w:rPr>
          <w:rFonts w:ascii="Calibri" w:hAnsi="Calibri" w:cs="Calibri"/>
        </w:rPr>
        <w:t>jQuery</w:t>
      </w:r>
      <w:r>
        <w:rPr>
          <w:rFonts w:ascii="Calibri" w:hAnsi="Calibri" w:cs="Calibri" w:hint="cs"/>
          <w:rtl/>
        </w:rPr>
        <w:t xml:space="preserve"> יש צורך לטפל בכל מקום שבוא נרצה לקשר בין </w:t>
      </w:r>
      <w:r>
        <w:rPr>
          <w:rFonts w:ascii="Calibri" w:hAnsi="Calibri" w:cs="Calibri"/>
        </w:rPr>
        <w:t>data</w:t>
      </w:r>
      <w:r>
        <w:rPr>
          <w:rFonts w:ascii="Calibri" w:hAnsi="Calibri" w:cs="Calibri" w:hint="cs"/>
          <w:rtl/>
        </w:rPr>
        <w:t xml:space="preserve"> לבין תצוגה באופן ידני. </w:t>
      </w:r>
    </w:p>
    <w:p w:rsidR="002675C9" w:rsidRDefault="002675C9" w:rsidP="002675C9">
      <w:pPr>
        <w:pStyle w:val="ListParagraph"/>
        <w:bidi/>
        <w:ind w:left="1095"/>
        <w:rPr>
          <w:rFonts w:ascii="Calibri" w:hAnsi="Calibri" w:cs="Calibri"/>
          <w:rtl/>
        </w:rPr>
      </w:pPr>
    </w:p>
    <w:p w:rsidR="002675C9" w:rsidRPr="009561A7" w:rsidRDefault="002675C9" w:rsidP="002675C9">
      <w:pPr>
        <w:pStyle w:val="ListParagraph"/>
        <w:bidi/>
        <w:ind w:left="1095"/>
        <w:rPr>
          <w:rFonts w:ascii="Calibri" w:hAnsi="Calibri" w:cs="Calibri"/>
          <w:rtl/>
        </w:rPr>
      </w:pPr>
      <w:r>
        <w:rPr>
          <w:rFonts w:ascii="Calibri" w:hAnsi="Calibri" w:cs="Calibri" w:hint="cs"/>
          <w:rtl/>
        </w:rPr>
        <w:t>אם כן, בחרנו ב</w:t>
      </w:r>
      <w:r>
        <w:rPr>
          <w:rFonts w:ascii="Calibri" w:hAnsi="Calibri" w:cs="Calibri"/>
        </w:rPr>
        <w:t>Angular</w:t>
      </w:r>
      <w:r>
        <w:rPr>
          <w:rFonts w:ascii="Calibri" w:hAnsi="Calibri" w:cs="Calibri" w:hint="cs"/>
          <w:rtl/>
        </w:rPr>
        <w:t xml:space="preserve"> לאור העובדה שמדובר ב</w:t>
      </w:r>
      <w:r>
        <w:rPr>
          <w:rFonts w:ascii="Calibri" w:hAnsi="Calibri" w:cs="Calibri"/>
        </w:rPr>
        <w:t>framework</w:t>
      </w:r>
      <w:r>
        <w:rPr>
          <w:rFonts w:ascii="Calibri" w:hAnsi="Calibri" w:cs="Calibri" w:hint="cs"/>
          <w:rtl/>
        </w:rPr>
        <w:t xml:space="preserve"> עם תמיכה גדולה, שכולל פונקציונאליות רבה שנזדקק לה. כמו כן, החלוקה המוגדרת ל</w:t>
      </w:r>
      <w:r>
        <w:rPr>
          <w:rFonts w:ascii="Calibri" w:hAnsi="Calibri" w:cs="Calibri"/>
        </w:rPr>
        <w:t>MVC</w:t>
      </w:r>
      <w:r>
        <w:rPr>
          <w:rFonts w:ascii="Calibri" w:hAnsi="Calibri" w:cs="Calibri" w:hint="cs"/>
          <w:rtl/>
        </w:rPr>
        <w:t xml:space="preserve"> תאפשר לנו לכתוב קוד בצורה יעילה יותר.</w:t>
      </w:r>
    </w:p>
    <w:p w:rsidR="002675C9" w:rsidRPr="001807B6" w:rsidRDefault="002675C9" w:rsidP="002675C9">
      <w:pPr>
        <w:pStyle w:val="ListParagraph"/>
        <w:bidi/>
        <w:ind w:left="1440" w:hanging="720"/>
        <w:rPr>
          <w:rFonts w:ascii="Calibri" w:hAnsi="Calibri" w:cs="Calibri"/>
        </w:rPr>
      </w:pPr>
    </w:p>
    <w:p w:rsidR="002675C9" w:rsidRPr="002675C9" w:rsidRDefault="002675C9" w:rsidP="002675C9">
      <w:pPr>
        <w:pStyle w:val="ListParagraph"/>
        <w:numPr>
          <w:ilvl w:val="0"/>
          <w:numId w:val="10"/>
        </w:numPr>
        <w:bidi/>
        <w:rPr>
          <w:rFonts w:ascii="Calibri" w:hAnsi="Calibri" w:cs="Calibri"/>
          <w:highlight w:val="yellow"/>
        </w:rPr>
      </w:pPr>
      <w:r w:rsidRPr="002675C9">
        <w:rPr>
          <w:rFonts w:ascii="Calibri" w:hAnsi="Calibri" w:cs="Calibri"/>
          <w:highlight w:val="yellow"/>
        </w:rPr>
        <w:t>DBs</w:t>
      </w:r>
      <w:r w:rsidRPr="002675C9">
        <w:rPr>
          <w:rFonts w:ascii="Calibri" w:hAnsi="Calibri" w:cs="Calibri" w:hint="cs"/>
          <w:highlight w:val="yellow"/>
          <w:rtl/>
        </w:rPr>
        <w:t xml:space="preserve">: בנינו שני מבנים אפשריים לבסיס הנתונים ובימים אלו העברנו את המבנים והדרישות לדוקטורנטית במחלקה שחוקרת התאמות של </w:t>
      </w:r>
      <w:r w:rsidRPr="002675C9">
        <w:rPr>
          <w:rFonts w:ascii="Calibri" w:hAnsi="Calibri" w:cs="Calibri" w:hint="cs"/>
          <w:highlight w:val="yellow"/>
        </w:rPr>
        <w:t>DB</w:t>
      </w:r>
      <w:r w:rsidRPr="002675C9">
        <w:rPr>
          <w:rFonts w:ascii="Calibri" w:hAnsi="Calibri" w:cs="Calibri" w:hint="cs"/>
          <w:highlight w:val="yellow"/>
          <w:rtl/>
        </w:rPr>
        <w:t xml:space="preserve"> לדרישות הטכניות של פרויקטים. מחכים לתשובה.</w:t>
      </w:r>
    </w:p>
    <w:p w:rsidR="002675C9" w:rsidRPr="002675C9" w:rsidRDefault="002675C9" w:rsidP="002675C9">
      <w:pPr>
        <w:bidi/>
        <w:ind w:left="720"/>
        <w:rPr>
          <w:rFonts w:ascii="Calibri" w:hAnsi="Calibri" w:cs="Calibri"/>
          <w:highlight w:val="yellow"/>
        </w:rPr>
      </w:pPr>
    </w:p>
    <w:p w:rsidR="002675C9" w:rsidRPr="002675C9" w:rsidRDefault="002675C9" w:rsidP="002675C9">
      <w:pPr>
        <w:bidi/>
        <w:ind w:left="1080"/>
        <w:rPr>
          <w:rFonts w:ascii="Calibri" w:hAnsi="Calibri" w:cs="Calibri"/>
          <w:highlight w:val="yellow"/>
          <w:rtl/>
        </w:rPr>
      </w:pPr>
      <w:r w:rsidRPr="002675C9">
        <w:rPr>
          <w:rFonts w:ascii="Calibri" w:hAnsi="Calibri" w:cs="Calibri" w:hint="cs"/>
          <w:highlight w:val="yellow"/>
          <w:rtl/>
        </w:rPr>
        <w:t xml:space="preserve">בין האפשרויות שעומדות בפנינו, ניתך למנות את השרתים הבאים: </w:t>
      </w:r>
      <w:r w:rsidRPr="002675C9">
        <w:rPr>
          <w:rFonts w:ascii="Calibri" w:hAnsi="Calibri" w:cs="Calibri"/>
          <w:highlight w:val="yellow"/>
        </w:rPr>
        <w:t>MyS</w:t>
      </w:r>
      <w:r w:rsidRPr="002675C9">
        <w:rPr>
          <w:rFonts w:ascii="Calibri" w:hAnsi="Calibri" w:cs="Calibri" w:hint="cs"/>
          <w:highlight w:val="yellow"/>
        </w:rPr>
        <w:t>QL</w:t>
      </w:r>
      <w:r w:rsidRPr="002675C9">
        <w:rPr>
          <w:rFonts w:ascii="Calibri" w:hAnsi="Calibri" w:cs="Calibri" w:hint="cs"/>
          <w:highlight w:val="yellow"/>
          <w:rtl/>
        </w:rPr>
        <w:t xml:space="preserve">, </w:t>
      </w:r>
      <w:r w:rsidRPr="002675C9">
        <w:rPr>
          <w:rFonts w:ascii="Calibri" w:hAnsi="Calibri" w:cs="Calibri"/>
          <w:highlight w:val="yellow"/>
        </w:rPr>
        <w:t>MariaDB</w:t>
      </w:r>
      <w:r w:rsidRPr="002675C9">
        <w:rPr>
          <w:rFonts w:ascii="Calibri" w:hAnsi="Calibri" w:cs="Calibri" w:hint="cs"/>
          <w:highlight w:val="yellow"/>
          <w:rtl/>
        </w:rPr>
        <w:t xml:space="preserve">, </w:t>
      </w:r>
      <w:r w:rsidRPr="002675C9">
        <w:rPr>
          <w:rFonts w:ascii="Calibri" w:hAnsi="Calibri" w:cs="Calibri"/>
          <w:highlight w:val="yellow"/>
        </w:rPr>
        <w:t>PostgreSQL</w:t>
      </w:r>
      <w:r w:rsidRPr="002675C9">
        <w:rPr>
          <w:rFonts w:ascii="Calibri" w:hAnsi="Calibri" w:cs="Calibri" w:hint="cs"/>
          <w:highlight w:val="yellow"/>
          <w:rtl/>
        </w:rPr>
        <w:t xml:space="preserve">, </w:t>
      </w:r>
      <w:r w:rsidRPr="002675C9">
        <w:rPr>
          <w:rFonts w:ascii="Calibri" w:hAnsi="Calibri" w:cs="Calibri"/>
          <w:highlight w:val="yellow"/>
        </w:rPr>
        <w:t>SQLite</w:t>
      </w:r>
      <w:r w:rsidRPr="002675C9">
        <w:rPr>
          <w:rFonts w:ascii="Calibri" w:hAnsi="Calibri" w:cs="Calibri" w:hint="cs"/>
          <w:highlight w:val="yellow"/>
          <w:rtl/>
        </w:rPr>
        <w:t xml:space="preserve">, </w:t>
      </w:r>
      <w:r w:rsidRPr="002675C9">
        <w:rPr>
          <w:rFonts w:ascii="Calibri" w:hAnsi="Calibri" w:cs="Calibri" w:hint="cs"/>
          <w:highlight w:val="yellow"/>
        </w:rPr>
        <w:t>M</w:t>
      </w:r>
      <w:r w:rsidRPr="002675C9">
        <w:rPr>
          <w:rFonts w:ascii="Calibri" w:hAnsi="Calibri" w:cs="Calibri"/>
          <w:highlight w:val="yellow"/>
        </w:rPr>
        <w:t>ongoDB</w:t>
      </w:r>
      <w:r w:rsidRPr="002675C9">
        <w:rPr>
          <w:rFonts w:ascii="Calibri" w:hAnsi="Calibri" w:cs="Calibri" w:hint="cs"/>
          <w:highlight w:val="yellow"/>
          <w:rtl/>
        </w:rPr>
        <w:t xml:space="preserve">, </w:t>
      </w:r>
      <w:r w:rsidRPr="002675C9">
        <w:rPr>
          <w:rFonts w:ascii="Calibri" w:hAnsi="Calibri" w:cs="Calibri" w:hint="cs"/>
          <w:highlight w:val="yellow"/>
        </w:rPr>
        <w:t>N</w:t>
      </w:r>
      <w:r w:rsidRPr="002675C9">
        <w:rPr>
          <w:rFonts w:ascii="Calibri" w:hAnsi="Calibri" w:cs="Calibri"/>
          <w:highlight w:val="yellow"/>
        </w:rPr>
        <w:t>eo4j</w:t>
      </w:r>
      <w:r w:rsidRPr="002675C9">
        <w:rPr>
          <w:rFonts w:ascii="Calibri" w:hAnsi="Calibri" w:cs="Calibri" w:hint="cs"/>
          <w:highlight w:val="yellow"/>
          <w:rtl/>
        </w:rPr>
        <w:t xml:space="preserve">, </w:t>
      </w:r>
      <w:r w:rsidRPr="002675C9">
        <w:rPr>
          <w:rFonts w:ascii="Calibri" w:hAnsi="Calibri" w:cs="Calibri"/>
          <w:highlight w:val="yellow"/>
        </w:rPr>
        <w:t>Cassandra</w:t>
      </w:r>
      <w:r w:rsidRPr="002675C9">
        <w:rPr>
          <w:rFonts w:ascii="Calibri" w:hAnsi="Calibri" w:cs="Calibri" w:hint="cs"/>
          <w:highlight w:val="yellow"/>
          <w:rtl/>
        </w:rPr>
        <w:t xml:space="preserve">. </w:t>
      </w:r>
    </w:p>
    <w:p w:rsidR="002675C9" w:rsidRPr="002675C9" w:rsidRDefault="002675C9" w:rsidP="002675C9">
      <w:pPr>
        <w:bidi/>
        <w:ind w:left="1080"/>
        <w:rPr>
          <w:rFonts w:ascii="Calibri" w:hAnsi="Calibri" w:cs="Calibri"/>
          <w:highlight w:val="yellow"/>
          <w:rtl/>
        </w:rPr>
      </w:pPr>
      <w:r w:rsidRPr="002675C9">
        <w:rPr>
          <w:rFonts w:ascii="Calibri" w:hAnsi="Calibri" w:cs="Calibri"/>
          <w:highlight w:val="yellow"/>
        </w:rPr>
        <w:t>SQLite</w:t>
      </w:r>
      <w:r w:rsidRPr="002675C9">
        <w:rPr>
          <w:rFonts w:ascii="Calibri" w:hAnsi="Calibri" w:cs="Calibri" w:hint="cs"/>
          <w:highlight w:val="yellow"/>
          <w:rtl/>
        </w:rPr>
        <w:t xml:space="preserve"> היא מערכת קטנה, ומתאימה מאוד להטמעה ב</w:t>
      </w:r>
      <w:r w:rsidRPr="002675C9">
        <w:rPr>
          <w:rFonts w:ascii="Calibri" w:hAnsi="Calibri" w:cs="Calibri"/>
          <w:highlight w:val="yellow"/>
        </w:rPr>
        <w:t>IoT</w:t>
      </w:r>
      <w:r w:rsidRPr="002675C9">
        <w:rPr>
          <w:rFonts w:ascii="Calibri" w:hAnsi="Calibri" w:cs="Calibri" w:hint="cs"/>
          <w:highlight w:val="yellow"/>
          <w:rtl/>
        </w:rPr>
        <w:t xml:space="preserve"> ומערכות </w:t>
      </w:r>
      <w:r w:rsidRPr="002675C9">
        <w:rPr>
          <w:rFonts w:ascii="Calibri" w:hAnsi="Calibri" w:cs="Calibri"/>
          <w:highlight w:val="yellow"/>
        </w:rPr>
        <w:t>embedded</w:t>
      </w:r>
      <w:r w:rsidRPr="002675C9">
        <w:rPr>
          <w:rFonts w:ascii="Calibri" w:hAnsi="Calibri" w:cs="Calibri" w:hint="cs"/>
          <w:highlight w:val="yellow"/>
          <w:rtl/>
        </w:rPr>
        <w:t xml:space="preserve">. המערכת לא תומכת בחיבור של מספר משתמשים עם הרשאות שונות, וצוואר הבקבוק שלה הוא הכתיבה, אשר מתבצעת באופן סדרתי. </w:t>
      </w:r>
    </w:p>
    <w:p w:rsidR="002675C9" w:rsidRPr="002675C9" w:rsidRDefault="002675C9" w:rsidP="002675C9">
      <w:pPr>
        <w:bidi/>
        <w:ind w:left="1080"/>
        <w:rPr>
          <w:rFonts w:ascii="Calibri" w:hAnsi="Calibri" w:cs="Calibri"/>
          <w:highlight w:val="yellow"/>
          <w:rtl/>
        </w:rPr>
      </w:pPr>
      <w:r w:rsidRPr="002675C9">
        <w:rPr>
          <w:rFonts w:ascii="Calibri" w:hAnsi="Calibri" w:cs="Calibri"/>
          <w:highlight w:val="yellow"/>
        </w:rPr>
        <w:t>MySQL</w:t>
      </w:r>
      <w:r w:rsidRPr="002675C9">
        <w:rPr>
          <w:rFonts w:ascii="Calibri" w:hAnsi="Calibri" w:cs="Calibri" w:hint="cs"/>
          <w:highlight w:val="yellow"/>
          <w:rtl/>
        </w:rPr>
        <w:t xml:space="preserve"> ו</w:t>
      </w:r>
      <w:r w:rsidRPr="002675C9">
        <w:rPr>
          <w:rFonts w:ascii="Calibri" w:hAnsi="Calibri" w:cs="Calibri"/>
          <w:highlight w:val="yellow"/>
        </w:rPr>
        <w:t>MariaDB</w:t>
      </w:r>
      <w:r w:rsidRPr="002675C9">
        <w:rPr>
          <w:rFonts w:ascii="Calibri" w:hAnsi="Calibri" w:cs="Calibri" w:hint="cs"/>
          <w:highlight w:val="yellow"/>
          <w:rtl/>
        </w:rPr>
        <w:t xml:space="preserve"> הן מערכת עם ארכיטקטורת שרת-לקוח, ו</w:t>
      </w:r>
      <w:r w:rsidRPr="002675C9">
        <w:rPr>
          <w:rFonts w:ascii="Calibri" w:hAnsi="Calibri" w:cs="Calibri"/>
          <w:highlight w:val="yellow"/>
        </w:rPr>
        <w:t>multithreaded</w:t>
      </w:r>
      <w:r w:rsidRPr="002675C9">
        <w:rPr>
          <w:rFonts w:ascii="Calibri" w:hAnsi="Calibri" w:cs="Calibri" w:hint="cs"/>
          <w:highlight w:val="yellow"/>
          <w:rtl/>
        </w:rPr>
        <w:t xml:space="preserve">. למעשה, </w:t>
      </w:r>
      <w:r w:rsidRPr="002675C9">
        <w:rPr>
          <w:rFonts w:ascii="Calibri" w:hAnsi="Calibri" w:cs="Calibri"/>
          <w:highlight w:val="yellow"/>
        </w:rPr>
        <w:t>MariaDB</w:t>
      </w:r>
      <w:r w:rsidRPr="002675C9">
        <w:rPr>
          <w:rFonts w:ascii="Calibri" w:hAnsi="Calibri" w:cs="Calibri" w:hint="cs"/>
          <w:highlight w:val="yellow"/>
          <w:rtl/>
        </w:rPr>
        <w:t xml:space="preserve"> היא פיצול מתוך </w:t>
      </w:r>
      <w:r w:rsidRPr="002675C9">
        <w:rPr>
          <w:rFonts w:ascii="Calibri" w:hAnsi="Calibri" w:cs="Calibri"/>
          <w:highlight w:val="yellow"/>
        </w:rPr>
        <w:t>MySQL</w:t>
      </w:r>
      <w:r w:rsidRPr="002675C9">
        <w:rPr>
          <w:rFonts w:ascii="Calibri" w:hAnsi="Calibri" w:cs="Calibri" w:hint="cs"/>
          <w:highlight w:val="yellow"/>
          <w:rtl/>
        </w:rPr>
        <w:t xml:space="preserve">, לפני שזו נרכשה ע"י </w:t>
      </w:r>
      <w:r w:rsidRPr="002675C9">
        <w:rPr>
          <w:rFonts w:ascii="Calibri" w:hAnsi="Calibri" w:cs="Calibri"/>
          <w:highlight w:val="yellow"/>
        </w:rPr>
        <w:t>Oracle</w:t>
      </w:r>
      <w:r w:rsidRPr="002675C9">
        <w:rPr>
          <w:rFonts w:ascii="Calibri" w:hAnsi="Calibri" w:cs="Calibri" w:hint="cs"/>
          <w:highlight w:val="yellow"/>
          <w:rtl/>
        </w:rPr>
        <w:t>. בתוך ה</w:t>
      </w:r>
      <w:r w:rsidRPr="002675C9">
        <w:rPr>
          <w:rFonts w:ascii="Calibri" w:hAnsi="Calibri" w:cs="Calibri"/>
          <w:highlight w:val="yellow"/>
        </w:rPr>
        <w:t>scope</w:t>
      </w:r>
      <w:r w:rsidRPr="002675C9">
        <w:rPr>
          <w:rFonts w:ascii="Calibri" w:hAnsi="Calibri" w:cs="Calibri" w:hint="cs"/>
          <w:highlight w:val="yellow"/>
          <w:rtl/>
        </w:rPr>
        <w:t xml:space="preserve"> של הפרוייקט שלנו, ניתן לומר שאין הבדל מהותי בין שני הפתרונות. </w:t>
      </w:r>
    </w:p>
    <w:p w:rsidR="002675C9" w:rsidRPr="00940D87" w:rsidRDefault="002675C9" w:rsidP="002675C9">
      <w:pPr>
        <w:bidi/>
        <w:ind w:left="1080"/>
        <w:rPr>
          <w:rFonts w:ascii="Calibri" w:hAnsi="Calibri" w:cs="Calibri"/>
          <w:rtl/>
        </w:rPr>
      </w:pPr>
      <w:r w:rsidRPr="002675C9">
        <w:rPr>
          <w:rFonts w:ascii="Calibri" w:hAnsi="Calibri" w:cs="Calibri" w:hint="cs"/>
          <w:highlight w:val="yellow"/>
          <w:rtl/>
        </w:rPr>
        <w:t xml:space="preserve">ההבדל העיקרי בין השרתים שנסקרו עד כה לבין </w:t>
      </w:r>
      <w:r w:rsidRPr="002675C9">
        <w:rPr>
          <w:rFonts w:ascii="Calibri" w:hAnsi="Calibri" w:cs="Calibri"/>
          <w:highlight w:val="yellow"/>
        </w:rPr>
        <w:t>PostgreSQL</w:t>
      </w:r>
      <w:r w:rsidRPr="002675C9">
        <w:rPr>
          <w:rFonts w:ascii="Calibri" w:hAnsi="Calibri" w:cs="Calibri" w:hint="cs"/>
          <w:highlight w:val="yellow"/>
          <w:rtl/>
        </w:rPr>
        <w:t>, הוא ש</w:t>
      </w:r>
      <w:r w:rsidRPr="002675C9">
        <w:rPr>
          <w:rFonts w:ascii="Calibri" w:hAnsi="Calibri" w:cs="Calibri"/>
          <w:highlight w:val="yellow"/>
        </w:rPr>
        <w:t>PostgreSQL</w:t>
      </w:r>
      <w:r w:rsidRPr="002675C9">
        <w:rPr>
          <w:rFonts w:ascii="Calibri" w:hAnsi="Calibri" w:cs="Calibri" w:hint="cs"/>
          <w:highlight w:val="yellow"/>
          <w:rtl/>
        </w:rPr>
        <w:t xml:space="preserve"> מבוסס מידע אובייקט-רלציות, בעוד השרתים האחרים מחזיקים מידע כרלציות בלבד. מאפיין זה אינו מהותי במיוחד לפרוייקט שלנו, שאינו ממודל כאוסף של אובייקטים.</w:t>
      </w:r>
      <w:r w:rsidRPr="002675C9">
        <w:rPr>
          <w:rFonts w:ascii="Calibri" w:hAnsi="Calibri" w:cs="Calibri"/>
          <w:highlight w:val="yellow"/>
        </w:rPr>
        <w:t xml:space="preserve">  </w:t>
      </w:r>
      <w:r w:rsidRPr="002675C9">
        <w:rPr>
          <w:rFonts w:ascii="Calibri" w:hAnsi="Calibri" w:cs="Calibri" w:hint="cs"/>
          <w:highlight w:val="yellow"/>
          <w:rtl/>
        </w:rPr>
        <w:t xml:space="preserve"> מבחינת ביצועים, </w:t>
      </w:r>
      <w:r w:rsidRPr="002675C9">
        <w:rPr>
          <w:rFonts w:ascii="Calibri" w:hAnsi="Calibri" w:cs="Calibri"/>
          <w:highlight w:val="yellow"/>
        </w:rPr>
        <w:t>Postgre</w:t>
      </w:r>
      <w:r w:rsidRPr="002675C9">
        <w:rPr>
          <w:rFonts w:ascii="Calibri" w:hAnsi="Calibri" w:cs="Calibri" w:hint="cs"/>
          <w:highlight w:val="yellow"/>
        </w:rPr>
        <w:t>SQL</w:t>
      </w:r>
      <w:r w:rsidRPr="002675C9">
        <w:rPr>
          <w:rFonts w:ascii="Calibri" w:hAnsi="Calibri" w:cs="Calibri" w:hint="cs"/>
          <w:highlight w:val="yellow"/>
          <w:rtl/>
        </w:rPr>
        <w:t xml:space="preserve"> מציג ביצועים דומים ל</w:t>
      </w:r>
      <w:r w:rsidRPr="002675C9">
        <w:rPr>
          <w:rFonts w:ascii="Calibri" w:hAnsi="Calibri" w:cs="Calibri"/>
          <w:highlight w:val="yellow"/>
        </w:rPr>
        <w:t>MySQL</w:t>
      </w:r>
      <w:r w:rsidRPr="002675C9">
        <w:rPr>
          <w:rFonts w:ascii="Calibri" w:hAnsi="Calibri" w:cs="Calibri" w:hint="cs"/>
          <w:highlight w:val="yellow"/>
          <w:rtl/>
        </w:rPr>
        <w:t xml:space="preserve"> ו</w:t>
      </w:r>
      <w:r w:rsidRPr="002675C9">
        <w:rPr>
          <w:rFonts w:ascii="Calibri" w:hAnsi="Calibri" w:cs="Calibri"/>
          <w:highlight w:val="yellow"/>
        </w:rPr>
        <w:t>MariaD</w:t>
      </w:r>
      <w:r w:rsidRPr="002675C9">
        <w:rPr>
          <w:rFonts w:ascii="Calibri" w:hAnsi="Calibri" w:cs="Calibri" w:hint="cs"/>
          <w:highlight w:val="yellow"/>
        </w:rPr>
        <w:t>B</w:t>
      </w:r>
      <w:r w:rsidRPr="002675C9">
        <w:rPr>
          <w:rFonts w:ascii="Calibri" w:hAnsi="Calibri" w:cs="Calibri" w:hint="cs"/>
          <w:highlight w:val="yellow"/>
          <w:rtl/>
        </w:rPr>
        <w:t>. ישנה קהילה קטנה יותר של מפתחים סביב שרת זה לעומת האחרים.</w:t>
      </w:r>
    </w:p>
    <w:p w:rsidR="007B29AD" w:rsidRPr="002675C9" w:rsidRDefault="007B29AD" w:rsidP="002675C9">
      <w:pPr>
        <w:pStyle w:val="ListParagraph"/>
        <w:bidi/>
        <w:rPr>
          <w:rFonts w:ascii="David" w:hAnsi="David" w:cs="David"/>
        </w:rPr>
      </w:pPr>
    </w:p>
    <w:p w:rsidR="00EB36AC" w:rsidRDefault="007B29AD" w:rsidP="007B29AD">
      <w:pPr>
        <w:pStyle w:val="ListParagraph"/>
        <w:numPr>
          <w:ilvl w:val="0"/>
          <w:numId w:val="5"/>
        </w:numPr>
        <w:bidi/>
        <w:rPr>
          <w:rFonts w:ascii="David" w:hAnsi="David" w:cs="David"/>
        </w:rPr>
      </w:pPr>
      <w:r w:rsidRPr="007B29AD">
        <w:rPr>
          <w:rFonts w:ascii="David" w:hAnsi="David" w:cs="David" w:hint="cs"/>
          <w:rtl/>
        </w:rPr>
        <w:t>ביבליוגרפיה</w:t>
      </w:r>
      <w:r>
        <w:rPr>
          <w:rFonts w:ascii="David" w:hAnsi="David" w:cs="David" w:hint="cs"/>
          <w:rtl/>
        </w:rPr>
        <w:t>:</w:t>
      </w:r>
    </w:p>
    <w:p w:rsidR="00853346" w:rsidRPr="00726309" w:rsidRDefault="00853346" w:rsidP="00726309">
      <w:pPr>
        <w:pStyle w:val="ListParagraph"/>
        <w:numPr>
          <w:ilvl w:val="0"/>
          <w:numId w:val="9"/>
        </w:numPr>
        <w:bidi/>
        <w:spacing w:after="0" w:line="240" w:lineRule="auto"/>
        <w:rPr>
          <w:rFonts w:ascii="David" w:hAnsi="David" w:cs="David"/>
        </w:rPr>
      </w:pPr>
      <w:r w:rsidRPr="00726309">
        <w:rPr>
          <w:rFonts w:ascii="David" w:hAnsi="David" w:cs="David"/>
        </w:rPr>
        <w:t>Sturm, A., Gross, D., Wang, J., &amp; Yu, E. (2017). Means-ends based know-how mapping. Journal of Knowledge Management, 21(2), 454-473.</w:t>
      </w:r>
      <w:r w:rsidRPr="00726309">
        <w:rPr>
          <w:rFonts w:ascii="David" w:hAnsi="David" w:cs="David"/>
          <w:rtl/>
        </w:rPr>
        <w:t>‏</w:t>
      </w:r>
    </w:p>
    <w:p w:rsidR="007B29AD" w:rsidRPr="00726309" w:rsidRDefault="007B29AD" w:rsidP="00726309">
      <w:pPr>
        <w:pStyle w:val="ListParagraph"/>
        <w:numPr>
          <w:ilvl w:val="0"/>
          <w:numId w:val="9"/>
        </w:numPr>
        <w:bidi/>
        <w:spacing w:after="0" w:line="240" w:lineRule="auto"/>
        <w:rPr>
          <w:rFonts w:ascii="David" w:hAnsi="David" w:cs="David"/>
          <w:rtl/>
        </w:rPr>
      </w:pPr>
      <w:r w:rsidRPr="00726309">
        <w:rPr>
          <w:rFonts w:ascii="David" w:hAnsi="David" w:cs="David"/>
        </w:rPr>
        <w:t>Shum, S. B., Motta, E., &amp; Domingue, J. (2000). ScholOnto: an ontology-based digital library server for research documents and discourse. International Journal on Digital Libraries, 3(3), 237-248.</w:t>
      </w:r>
      <w:r w:rsidRPr="00726309">
        <w:rPr>
          <w:rFonts w:ascii="David" w:hAnsi="David" w:cs="David"/>
          <w:rtl/>
        </w:rPr>
        <w:t>‏</w:t>
      </w:r>
    </w:p>
    <w:p w:rsidR="007B29AD" w:rsidRDefault="007B29AD" w:rsidP="00EB36AC">
      <w:pPr>
        <w:bidi/>
        <w:rPr>
          <w:rFonts w:ascii="David" w:hAnsi="David" w:cs="David"/>
          <w:b/>
          <w:bCs/>
          <w:u w:val="single"/>
          <w:rtl/>
        </w:rPr>
      </w:pPr>
    </w:p>
    <w:p w:rsidR="007B29AD" w:rsidRDefault="007B29AD" w:rsidP="007B29AD">
      <w:pPr>
        <w:bidi/>
        <w:rPr>
          <w:rFonts w:ascii="David" w:hAnsi="David" w:cs="David"/>
          <w:b/>
          <w:bCs/>
          <w:u w:val="single"/>
          <w:rtl/>
        </w:rPr>
      </w:pPr>
    </w:p>
    <w:p w:rsidR="007B29AD" w:rsidRDefault="007B29AD" w:rsidP="007B29AD">
      <w:pPr>
        <w:bidi/>
        <w:rPr>
          <w:rFonts w:ascii="David" w:hAnsi="David" w:cs="David"/>
          <w:b/>
          <w:bCs/>
          <w:u w:val="single"/>
          <w:rtl/>
        </w:rPr>
      </w:pPr>
    </w:p>
    <w:p w:rsidR="007B29AD" w:rsidRPr="00F13BD7" w:rsidRDefault="007B29AD" w:rsidP="007B29AD">
      <w:pPr>
        <w:bidi/>
        <w:rPr>
          <w:rFonts w:ascii="David" w:hAnsi="David" w:cs="David"/>
          <w:rtl/>
        </w:rPr>
      </w:pPr>
    </w:p>
    <w:p w:rsidR="00F13BD7" w:rsidRPr="00F13BD7" w:rsidRDefault="00F13BD7">
      <w:pPr>
        <w:rPr>
          <w:rFonts w:ascii="David" w:hAnsi="David" w:cs="David"/>
          <w:rtl/>
        </w:rPr>
      </w:pPr>
      <w:r w:rsidRPr="00F13BD7">
        <w:rPr>
          <w:rFonts w:ascii="David" w:hAnsi="David" w:cs="David"/>
          <w:rtl/>
        </w:rPr>
        <w:br w:type="page"/>
      </w:r>
    </w:p>
    <w:p w:rsidR="00D01E93" w:rsidRPr="007B29AD" w:rsidRDefault="00D95944" w:rsidP="007B29AD">
      <w:pPr>
        <w:bidi/>
        <w:rPr>
          <w:rFonts w:ascii="David" w:hAnsi="David" w:cs="David"/>
          <w:b/>
          <w:bCs/>
          <w:u w:val="single"/>
          <w:rtl/>
        </w:rPr>
      </w:pPr>
      <w:r w:rsidRPr="007B29AD">
        <w:rPr>
          <w:rFonts w:ascii="David" w:hAnsi="David" w:cs="David"/>
          <w:b/>
          <w:bCs/>
          <w:u w:val="single"/>
          <w:rtl/>
        </w:rPr>
        <w:lastRenderedPageBreak/>
        <w:t xml:space="preserve">חלק ב': </w:t>
      </w:r>
    </w:p>
    <w:p w:rsidR="00D95944" w:rsidRPr="00F13BD7" w:rsidRDefault="00D95944" w:rsidP="00D95944">
      <w:pPr>
        <w:pStyle w:val="ListParagraph"/>
        <w:numPr>
          <w:ilvl w:val="0"/>
          <w:numId w:val="4"/>
        </w:numPr>
        <w:bidi/>
        <w:rPr>
          <w:rFonts w:ascii="David" w:hAnsi="David" w:cs="David"/>
          <w:b/>
          <w:bCs/>
        </w:rPr>
      </w:pPr>
      <w:r w:rsidRPr="00F13BD7">
        <w:rPr>
          <w:rFonts w:ascii="David" w:hAnsi="David" w:cs="David"/>
          <w:b/>
          <w:bCs/>
          <w:rtl/>
        </w:rPr>
        <w:t>מטרת המערכת:</w:t>
      </w:r>
    </w:p>
    <w:p w:rsidR="00651221" w:rsidRDefault="00651221" w:rsidP="00FE7D0B">
      <w:pPr>
        <w:pStyle w:val="ListParagraph"/>
        <w:bidi/>
        <w:rPr>
          <w:rFonts w:ascii="David" w:hAnsi="David" w:cs="David"/>
          <w:rtl/>
        </w:rPr>
      </w:pPr>
      <w:r>
        <w:rPr>
          <w:rFonts w:ascii="David" w:hAnsi="David" w:cs="David" w:hint="cs"/>
          <w:rtl/>
        </w:rPr>
        <w:t xml:space="preserve">נפריד את </w:t>
      </w:r>
      <w:r w:rsidR="00FE7D0B">
        <w:rPr>
          <w:rFonts w:ascii="David" w:hAnsi="David" w:cs="David" w:hint="cs"/>
          <w:rtl/>
        </w:rPr>
        <w:t xml:space="preserve">המערכת לשני חלקים: </w:t>
      </w:r>
      <w:r w:rsidR="00F13BD7">
        <w:rPr>
          <w:rFonts w:ascii="David" w:hAnsi="David" w:cs="David" w:hint="cs"/>
          <w:rtl/>
        </w:rPr>
        <w:t xml:space="preserve">שימוש </w:t>
      </w:r>
      <w:r w:rsidR="00FE7D0B">
        <w:rPr>
          <w:rFonts w:ascii="David" w:hAnsi="David" w:cs="David" w:hint="cs"/>
          <w:rtl/>
        </w:rPr>
        <w:t xml:space="preserve">מפות ה- </w:t>
      </w:r>
      <w:r w:rsidR="00FE7D0B">
        <w:rPr>
          <w:rFonts w:ascii="David" w:hAnsi="David" w:cs="David" w:hint="cs"/>
        </w:rPr>
        <w:t>ME</w:t>
      </w:r>
      <w:r w:rsidR="00FE7D0B">
        <w:rPr>
          <w:rFonts w:ascii="David" w:hAnsi="David" w:cs="David" w:hint="cs"/>
          <w:rtl/>
        </w:rPr>
        <w:t xml:space="preserve"> וממשק המערכת.</w:t>
      </w:r>
    </w:p>
    <w:p w:rsidR="003A6708" w:rsidRDefault="003A6708" w:rsidP="00AF7260">
      <w:pPr>
        <w:pStyle w:val="ListParagraph"/>
        <w:bidi/>
        <w:rPr>
          <w:rFonts w:ascii="David" w:hAnsi="David" w:cs="David"/>
          <w:u w:val="single"/>
          <w:rtl/>
        </w:rPr>
      </w:pPr>
    </w:p>
    <w:p w:rsidR="00AF7260" w:rsidRDefault="00726E2B" w:rsidP="003A6708">
      <w:pPr>
        <w:pStyle w:val="ListParagraph"/>
        <w:bidi/>
        <w:rPr>
          <w:rFonts w:ascii="David" w:hAnsi="David" w:cs="David"/>
          <w:rtl/>
        </w:rPr>
      </w:pPr>
      <w:r w:rsidRPr="00F13BD7">
        <w:rPr>
          <w:rFonts w:ascii="David" w:hAnsi="David" w:cs="David" w:hint="cs"/>
          <w:u w:val="single"/>
          <w:rtl/>
        </w:rPr>
        <w:t xml:space="preserve">המטרות של שימוש במפות </w:t>
      </w:r>
      <w:r w:rsidRPr="00F13BD7">
        <w:rPr>
          <w:rFonts w:ascii="David" w:hAnsi="David" w:cs="David"/>
          <w:u w:val="single"/>
        </w:rPr>
        <w:t>ME</w:t>
      </w:r>
      <w:r w:rsidRPr="00F13BD7">
        <w:rPr>
          <w:rFonts w:ascii="David" w:hAnsi="David" w:cs="David" w:hint="cs"/>
          <w:u w:val="single"/>
          <w:rtl/>
        </w:rPr>
        <w:t>:</w:t>
      </w:r>
      <w:r>
        <w:rPr>
          <w:rFonts w:ascii="David" w:hAnsi="David" w:cs="David" w:hint="cs"/>
          <w:rtl/>
        </w:rPr>
        <w:t xml:space="preserve"> תחומי טכנולוגיה כמו הנדסה מתפתחים ומתרחבים בקצב מהיר מאוד, </w:t>
      </w:r>
      <w:r w:rsidR="00AF7260">
        <w:rPr>
          <w:rFonts w:ascii="David" w:hAnsi="David" w:cs="David" w:hint="cs"/>
          <w:rtl/>
        </w:rPr>
        <w:t>ע"מ לעמוד בקצב הגדילה של תחומים אלו על החוקרים והעוסקים בהם לנהל בצורה יעילה את הידע שגדל בצורה מהירה גם כן. על החוקרים לשמור סקירה עדכנית ככל הניתן על הבעיות הטכניות</w:t>
      </w:r>
      <w:r w:rsidR="00901FE1">
        <w:rPr>
          <w:rFonts w:ascii="David" w:hAnsi="David" w:cs="David" w:hint="cs"/>
          <w:rtl/>
        </w:rPr>
        <w:t>,</w:t>
      </w:r>
      <w:r w:rsidR="00AF7260">
        <w:rPr>
          <w:rFonts w:ascii="David" w:hAnsi="David" w:cs="David" w:hint="cs"/>
          <w:rtl/>
        </w:rPr>
        <w:t xml:space="preserve"> וכן גם</w:t>
      </w:r>
      <w:r w:rsidR="00901FE1">
        <w:rPr>
          <w:rFonts w:ascii="David" w:hAnsi="David" w:cs="David" w:hint="cs"/>
          <w:rtl/>
        </w:rPr>
        <w:t xml:space="preserve"> על</w:t>
      </w:r>
      <w:r w:rsidR="00AF7260">
        <w:rPr>
          <w:rFonts w:ascii="David" w:hAnsi="David" w:cs="David" w:hint="cs"/>
          <w:rtl/>
        </w:rPr>
        <w:t xml:space="preserve"> הפתרונות שקיימים לפתרון הבעיות בתחום אותו הם חוקרים.</w:t>
      </w:r>
    </w:p>
    <w:p w:rsidR="00901FE1" w:rsidRDefault="00AF7260" w:rsidP="00F13BD7">
      <w:pPr>
        <w:pStyle w:val="ListParagraph"/>
        <w:bidi/>
        <w:rPr>
          <w:rFonts w:ascii="David" w:hAnsi="David" w:cs="David"/>
          <w:rtl/>
        </w:rPr>
      </w:pPr>
      <w:r>
        <w:rPr>
          <w:rFonts w:ascii="David" w:hAnsi="David" w:cs="David" w:hint="cs"/>
          <w:rtl/>
        </w:rPr>
        <w:t xml:space="preserve">מפות ה </w:t>
      </w:r>
      <w:r>
        <w:rPr>
          <w:rFonts w:ascii="David" w:hAnsi="David" w:cs="David"/>
          <w:rtl/>
        </w:rPr>
        <w:t>–</w:t>
      </w:r>
      <w:r>
        <w:rPr>
          <w:rFonts w:ascii="David" w:hAnsi="David" w:cs="David" w:hint="cs"/>
          <w:rtl/>
        </w:rPr>
        <w:t xml:space="preserve"> </w:t>
      </w:r>
      <w:r>
        <w:rPr>
          <w:rFonts w:ascii="David" w:hAnsi="David" w:cs="David" w:hint="cs"/>
        </w:rPr>
        <w:t>ME</w:t>
      </w:r>
      <w:r w:rsidR="00F13BD7">
        <w:rPr>
          <w:rFonts w:ascii="David" w:hAnsi="David" w:cs="David" w:hint="cs"/>
          <w:rtl/>
        </w:rPr>
        <w:t xml:space="preserve"> המשמשות כאינדקס למידע ולא מכילות את כל הידע הממשי,</w:t>
      </w:r>
      <w:r>
        <w:rPr>
          <w:rFonts w:ascii="David" w:hAnsi="David" w:cs="David" w:hint="cs"/>
          <w:rtl/>
        </w:rPr>
        <w:t xml:space="preserve"> נוצרו ע"מ להתמודד עם </w:t>
      </w:r>
      <w:r w:rsidR="00901FE1">
        <w:rPr>
          <w:rFonts w:ascii="David" w:hAnsi="David" w:cs="David" w:hint="cs"/>
          <w:rtl/>
        </w:rPr>
        <w:t>ה</w:t>
      </w:r>
      <w:r>
        <w:rPr>
          <w:rFonts w:ascii="David" w:hAnsi="David" w:cs="David" w:hint="cs"/>
          <w:rtl/>
        </w:rPr>
        <w:t xml:space="preserve">בעיות </w:t>
      </w:r>
      <w:r w:rsidR="00F13BD7">
        <w:rPr>
          <w:rFonts w:ascii="David" w:hAnsi="David" w:cs="David" w:hint="cs"/>
          <w:rtl/>
        </w:rPr>
        <w:t xml:space="preserve">העולות עקב כמות </w:t>
      </w:r>
      <w:r w:rsidR="00901FE1">
        <w:rPr>
          <w:rFonts w:ascii="David" w:hAnsi="David" w:cs="David" w:hint="cs"/>
          <w:rtl/>
        </w:rPr>
        <w:t xml:space="preserve">מידע </w:t>
      </w:r>
      <w:r w:rsidR="00F13BD7">
        <w:rPr>
          <w:rFonts w:ascii="David" w:hAnsi="David" w:cs="David" w:hint="cs"/>
          <w:rtl/>
        </w:rPr>
        <w:t>גדולה</w:t>
      </w:r>
      <w:r w:rsidR="00901FE1">
        <w:rPr>
          <w:rFonts w:ascii="David" w:hAnsi="David" w:cs="David" w:hint="cs"/>
          <w:rtl/>
        </w:rPr>
        <w:t>. המפות מתמקדות ביחסי הגומלין בין בעיה לפתרונה (</w:t>
      </w:r>
      <w:r w:rsidR="00901FE1">
        <w:rPr>
          <w:rFonts w:ascii="David" w:hAnsi="David" w:cs="David"/>
        </w:rPr>
        <w:t>“means-ends”</w:t>
      </w:r>
      <w:r w:rsidR="00901FE1">
        <w:rPr>
          <w:rFonts w:ascii="David" w:hAnsi="David" w:cs="David" w:hint="cs"/>
          <w:rtl/>
        </w:rPr>
        <w:t xml:space="preserve">). </w:t>
      </w:r>
    </w:p>
    <w:p w:rsidR="00901FE1" w:rsidRDefault="00901FE1" w:rsidP="00901FE1">
      <w:pPr>
        <w:pStyle w:val="ListParagraph"/>
        <w:bidi/>
        <w:rPr>
          <w:rFonts w:ascii="David" w:hAnsi="David" w:cs="David" w:hint="cs"/>
          <w:rtl/>
        </w:rPr>
      </w:pPr>
      <w:r>
        <w:rPr>
          <w:rFonts w:ascii="David" w:hAnsi="David" w:cs="David" w:hint="cs"/>
          <w:rtl/>
        </w:rPr>
        <w:t>המפות מתמקדות בפירוש הידע ושמירתו ע"מ לבצע התקדמות לכיוון הפתרון, שימוש בקטעי מידע הניתנים לשימוש חוזר ולא פתרון ממקד לבעיה מסוימת.</w:t>
      </w:r>
    </w:p>
    <w:p w:rsidR="00AF7260" w:rsidRDefault="00901FE1" w:rsidP="00901FE1">
      <w:pPr>
        <w:pStyle w:val="ListParagraph"/>
        <w:bidi/>
        <w:rPr>
          <w:rFonts w:ascii="David" w:hAnsi="David" w:cs="David" w:hint="cs"/>
          <w:rtl/>
        </w:rPr>
      </w:pPr>
      <w:r w:rsidRPr="00901FE1">
        <w:rPr>
          <w:rFonts w:ascii="David" w:hAnsi="David" w:cs="David" w:hint="cs"/>
          <w:b/>
          <w:bCs/>
          <w:rtl/>
        </w:rPr>
        <w:t>הפחתת</w:t>
      </w:r>
      <w:r w:rsidR="00AF7260" w:rsidRPr="00901FE1">
        <w:rPr>
          <w:rFonts w:ascii="David" w:hAnsi="David" w:cs="David" w:hint="cs"/>
          <w:b/>
          <w:bCs/>
          <w:rtl/>
        </w:rPr>
        <w:t xml:space="preserve"> עומס המידע</w:t>
      </w:r>
      <w:r w:rsidR="00AF7260" w:rsidRPr="00901FE1">
        <w:rPr>
          <w:rFonts w:ascii="David" w:hAnsi="David" w:cs="David" w:hint="cs"/>
          <w:rtl/>
        </w:rPr>
        <w:t xml:space="preserve"> בעזרת </w:t>
      </w:r>
      <w:r w:rsidR="00F45F9D" w:rsidRPr="00901FE1">
        <w:rPr>
          <w:rFonts w:ascii="David" w:hAnsi="David" w:cs="David" w:hint="cs"/>
          <w:rtl/>
        </w:rPr>
        <w:t xml:space="preserve">בחירת האלמנט המתאים לייצוג הידע הרצוי, </w:t>
      </w:r>
      <w:r w:rsidR="00F45F9D" w:rsidRPr="00901FE1">
        <w:rPr>
          <w:rFonts w:ascii="David" w:hAnsi="David" w:cs="David"/>
        </w:rPr>
        <w:t>task</w:t>
      </w:r>
      <w:r w:rsidR="00F45F9D" w:rsidRPr="00901FE1">
        <w:rPr>
          <w:rFonts w:ascii="David" w:hAnsi="David" w:cs="David" w:hint="cs"/>
          <w:rtl/>
        </w:rPr>
        <w:t xml:space="preserve"> לייצוג </w:t>
      </w:r>
      <w:r>
        <w:rPr>
          <w:rFonts w:ascii="David" w:hAnsi="David" w:cs="David" w:hint="cs"/>
          <w:rtl/>
        </w:rPr>
        <w:t>בעיה או פתרון</w:t>
      </w:r>
      <w:r w:rsidR="00F45F9D" w:rsidRPr="00901FE1">
        <w:rPr>
          <w:rFonts w:ascii="David" w:hAnsi="David" w:cs="David" w:hint="cs"/>
          <w:rtl/>
        </w:rPr>
        <w:t xml:space="preserve"> ו- </w:t>
      </w:r>
      <w:r w:rsidR="00F45F9D" w:rsidRPr="00901FE1">
        <w:rPr>
          <w:rFonts w:ascii="David" w:hAnsi="David" w:cs="David"/>
        </w:rPr>
        <w:t>quality</w:t>
      </w:r>
      <w:r w:rsidR="00F45F9D" w:rsidRPr="00901FE1">
        <w:rPr>
          <w:rFonts w:ascii="David" w:hAnsi="David" w:cs="David" w:hint="cs"/>
          <w:rtl/>
        </w:rPr>
        <w:t xml:space="preserve"> </w:t>
      </w:r>
      <w:r>
        <w:rPr>
          <w:rFonts w:ascii="David" w:hAnsi="David" w:cs="David" w:hint="cs"/>
          <w:rtl/>
        </w:rPr>
        <w:t xml:space="preserve">המשמש לאפיון ה- </w:t>
      </w:r>
      <w:r>
        <w:rPr>
          <w:rFonts w:ascii="David" w:hAnsi="David" w:cs="David"/>
        </w:rPr>
        <w:t>task</w:t>
      </w:r>
      <w:r>
        <w:rPr>
          <w:rFonts w:ascii="David" w:hAnsi="David" w:cs="David" w:hint="cs"/>
          <w:rtl/>
        </w:rPr>
        <w:t xml:space="preserve"> אליו הוא מקושר.</w:t>
      </w:r>
    </w:p>
    <w:p w:rsidR="00901FE1" w:rsidRDefault="00F13BD7" w:rsidP="00901FE1">
      <w:pPr>
        <w:pStyle w:val="ListParagraph"/>
        <w:bidi/>
        <w:rPr>
          <w:rFonts w:ascii="David" w:hAnsi="David" w:cs="David" w:hint="cs"/>
          <w:b/>
          <w:bCs/>
          <w:rtl/>
        </w:rPr>
      </w:pPr>
      <w:r>
        <w:rPr>
          <w:rFonts w:ascii="David" w:hAnsi="David" w:cs="David" w:hint="cs"/>
          <w:b/>
          <w:bCs/>
          <w:rtl/>
        </w:rPr>
        <w:t>התאמת הפתרונות והחידושים בהקשר הנכון</w:t>
      </w:r>
      <w:r w:rsidRPr="00F13BD7">
        <w:rPr>
          <w:rFonts w:ascii="David" w:hAnsi="David" w:cs="David" w:hint="cs"/>
          <w:rtl/>
        </w:rPr>
        <w:t>, ובכך ניתן להצביע על אפשרויות נוספות</w:t>
      </w:r>
      <w:r>
        <w:rPr>
          <w:rFonts w:ascii="David" w:hAnsi="David" w:cs="David" w:hint="cs"/>
          <w:b/>
          <w:bCs/>
          <w:rtl/>
        </w:rPr>
        <w:t>.</w:t>
      </w:r>
    </w:p>
    <w:p w:rsidR="00F13BD7" w:rsidRDefault="00F13BD7" w:rsidP="00F13BD7">
      <w:pPr>
        <w:pStyle w:val="ListParagraph"/>
        <w:bidi/>
        <w:rPr>
          <w:rFonts w:ascii="David" w:hAnsi="David" w:cs="David"/>
          <w:rtl/>
        </w:rPr>
      </w:pPr>
      <w:r>
        <w:rPr>
          <w:rFonts w:ascii="David" w:hAnsi="David" w:cs="David" w:hint="cs"/>
          <w:b/>
          <w:bCs/>
          <w:rtl/>
        </w:rPr>
        <w:t>הבנת היתרונות והחסרונות של פתרונות קיימים</w:t>
      </w:r>
      <w:r w:rsidRPr="00F13BD7">
        <w:rPr>
          <w:rFonts w:ascii="David" w:hAnsi="David" w:cs="David" w:hint="cs"/>
          <w:rtl/>
        </w:rPr>
        <w:t>, ובכך לאפשר קבלת החלטות מושכלת יותר.</w:t>
      </w:r>
    </w:p>
    <w:p w:rsidR="00F13BD7" w:rsidRDefault="00F13BD7" w:rsidP="00F13BD7">
      <w:pPr>
        <w:pStyle w:val="ListParagraph"/>
        <w:bidi/>
        <w:rPr>
          <w:rFonts w:ascii="David" w:hAnsi="David" w:cs="David"/>
          <w:rtl/>
        </w:rPr>
      </w:pPr>
      <w:r>
        <w:rPr>
          <w:rFonts w:ascii="David" w:hAnsi="David" w:cs="David" w:hint="cs"/>
          <w:b/>
          <w:bCs/>
          <w:rtl/>
        </w:rPr>
        <w:t>תמיכה בהתפתחות התמידית של המידע</w:t>
      </w:r>
      <w:r>
        <w:rPr>
          <w:rFonts w:ascii="David" w:hAnsi="David" w:cs="David" w:hint="cs"/>
          <w:rtl/>
        </w:rPr>
        <w:t>, שמירה על עדכניות המידע עם הגעת ידע חדש.</w:t>
      </w:r>
    </w:p>
    <w:p w:rsidR="003A6708" w:rsidRDefault="003A6708" w:rsidP="00F13BD7">
      <w:pPr>
        <w:pStyle w:val="ListParagraph"/>
        <w:bidi/>
        <w:rPr>
          <w:rFonts w:ascii="David" w:hAnsi="David" w:cs="David"/>
          <w:u w:val="single"/>
          <w:rtl/>
        </w:rPr>
      </w:pPr>
    </w:p>
    <w:p w:rsidR="00F13BD7" w:rsidRDefault="00F13BD7" w:rsidP="003A6708">
      <w:pPr>
        <w:pStyle w:val="ListParagraph"/>
        <w:bidi/>
        <w:rPr>
          <w:rFonts w:ascii="David" w:hAnsi="David" w:cs="David"/>
          <w:rtl/>
        </w:rPr>
      </w:pPr>
      <w:r>
        <w:rPr>
          <w:rFonts w:ascii="David" w:hAnsi="David" w:cs="David" w:hint="cs"/>
          <w:u w:val="single"/>
          <w:rtl/>
        </w:rPr>
        <w:t>מטרת ממשק המערכת:</w:t>
      </w:r>
      <w:r w:rsidR="003A6708">
        <w:rPr>
          <w:rFonts w:ascii="David" w:hAnsi="David" w:cs="David" w:hint="cs"/>
          <w:rtl/>
        </w:rPr>
        <w:t xml:space="preserve"> המערכת שלנו תשמש כפלטפורמה לחיפוש וניהול הידע הממודל כמפות. במערכת המשתמש יוכל ליצור ולעדכן מפות וכן לגשת אל המידע אשר ממודל במפה.</w:t>
      </w:r>
    </w:p>
    <w:p w:rsidR="00650885" w:rsidRPr="00650885" w:rsidRDefault="00650885" w:rsidP="00650885">
      <w:pPr>
        <w:pStyle w:val="ListParagraph"/>
        <w:bidi/>
        <w:rPr>
          <w:rFonts w:ascii="David" w:hAnsi="David" w:cs="David"/>
          <w:rtl/>
        </w:rPr>
      </w:pPr>
      <w:r w:rsidRPr="00650885">
        <w:rPr>
          <w:rFonts w:ascii="David" w:hAnsi="David" w:cs="David" w:hint="cs"/>
          <w:b/>
          <w:bCs/>
          <w:rtl/>
        </w:rPr>
        <w:t>הצגה גרפית</w:t>
      </w:r>
      <w:r>
        <w:rPr>
          <w:rFonts w:ascii="David" w:hAnsi="David" w:cs="David" w:hint="cs"/>
          <w:rtl/>
        </w:rPr>
        <w:t xml:space="preserve"> </w:t>
      </w:r>
      <w:r>
        <w:rPr>
          <w:rFonts w:ascii="David" w:hAnsi="David" w:cs="David"/>
          <w:rtl/>
        </w:rPr>
        <w:t>–</w:t>
      </w:r>
      <w:r>
        <w:rPr>
          <w:rFonts w:ascii="David" w:hAnsi="David" w:cs="David" w:hint="cs"/>
          <w:rtl/>
        </w:rPr>
        <w:t xml:space="preserve"> אחת המטרות המרכזיות של המערכת היא הצגת המפות בצורה בה היא תהיה למשתמשים ברורה ונוחה לעבודה. ההצגה הגרפית מבוססת על המודל המתואר.</w:t>
      </w:r>
    </w:p>
    <w:p w:rsidR="00F13BD7" w:rsidRPr="00D676D3" w:rsidRDefault="00D35224" w:rsidP="00F13BD7">
      <w:pPr>
        <w:pStyle w:val="ListParagraph"/>
        <w:bidi/>
        <w:rPr>
          <w:rFonts w:ascii="David" w:hAnsi="David" w:cs="David" w:hint="cs"/>
          <w:rtl/>
        </w:rPr>
      </w:pPr>
      <w:r w:rsidRPr="003A6708">
        <w:rPr>
          <w:rFonts w:ascii="David" w:hAnsi="David" w:cs="David" w:hint="cs"/>
          <w:b/>
          <w:bCs/>
          <w:rtl/>
        </w:rPr>
        <w:t>ניהול מפות</w:t>
      </w:r>
      <w:r w:rsidR="003A6708">
        <w:rPr>
          <w:rFonts w:ascii="David" w:hAnsi="David" w:cs="David" w:hint="cs"/>
          <w:b/>
          <w:bCs/>
          <w:rtl/>
        </w:rPr>
        <w:t xml:space="preserve"> </w:t>
      </w:r>
      <w:r w:rsidR="00D676D3">
        <w:rPr>
          <w:rFonts w:ascii="David" w:hAnsi="David" w:cs="David"/>
          <w:rtl/>
        </w:rPr>
        <w:t>–</w:t>
      </w:r>
      <w:r w:rsidR="00D676D3">
        <w:rPr>
          <w:rFonts w:ascii="David" w:hAnsi="David" w:cs="David" w:hint="cs"/>
          <w:rtl/>
        </w:rPr>
        <w:t xml:space="preserve"> אדם יוכל ליצור מפות לפי מה שהוא רואה לנכון, עם הזמן יוכל לשנות מפות קיימות, כלומר להוסיף או להוריד אלמנטים שונים, להוסיף קישורים למאגרי ידע נוספים. יוכל לנהל את המפות לפני הנושאים המרכזיים המגדירים את המפה בנוחות. בנוסף יתאפשר חיפוש מילולי על המפות.</w:t>
      </w:r>
      <w:r w:rsidR="004F5BB3">
        <w:rPr>
          <w:rFonts w:ascii="David" w:hAnsi="David" w:cs="David" w:hint="cs"/>
          <w:rtl/>
        </w:rPr>
        <w:t xml:space="preserve"> קישור בין אלמנטים שונים במפות ובכך קישור בין- נושאי.</w:t>
      </w:r>
    </w:p>
    <w:p w:rsidR="00D35224" w:rsidRDefault="00D676D3" w:rsidP="00733FC3">
      <w:pPr>
        <w:pStyle w:val="ListParagraph"/>
        <w:bidi/>
        <w:rPr>
          <w:rFonts w:ascii="David" w:hAnsi="David" w:cs="David" w:hint="cs"/>
          <w:u w:val="single"/>
          <w:rtl/>
        </w:rPr>
      </w:pPr>
      <w:r>
        <w:rPr>
          <w:rFonts w:ascii="David" w:hAnsi="David" w:cs="David" w:hint="cs"/>
          <w:b/>
          <w:bCs/>
          <w:rtl/>
        </w:rPr>
        <w:t xml:space="preserve">ניהול משתמשים </w:t>
      </w:r>
      <w:r w:rsidR="00D35224" w:rsidRPr="00D676D3">
        <w:rPr>
          <w:rFonts w:ascii="David" w:hAnsi="David" w:cs="David" w:hint="cs"/>
          <w:b/>
          <w:bCs/>
          <w:rtl/>
        </w:rPr>
        <w:t>והרשאות</w:t>
      </w:r>
      <w:r>
        <w:rPr>
          <w:rFonts w:ascii="David" w:hAnsi="David" w:cs="David" w:hint="cs"/>
          <w:rtl/>
        </w:rPr>
        <w:t xml:space="preserve"> </w:t>
      </w:r>
      <w:r>
        <w:rPr>
          <w:rFonts w:ascii="David" w:hAnsi="David" w:cs="David"/>
          <w:rtl/>
        </w:rPr>
        <w:t>–</w:t>
      </w:r>
      <w:r>
        <w:rPr>
          <w:rFonts w:ascii="David" w:hAnsi="David" w:cs="David" w:hint="cs"/>
          <w:rtl/>
        </w:rPr>
        <w:t xml:space="preserve"> כחלק מהמאמץ לשיתוף הידע יתאפשר למשתמש לשתף מפות שהוא יצר ולהעניק הרשאות קריאה/כתיבה למשתמשים אחרים. תתאפשר יצירת קבוצות "לימוד" להן יוענקו הרשאות זהות על מפה או קבוצת מפות. כתוצאה משיתוף המפות </w:t>
      </w:r>
      <w:r w:rsidR="00733FC3">
        <w:rPr>
          <w:rFonts w:ascii="David" w:hAnsi="David" w:cs="David" w:hint="cs"/>
          <w:rtl/>
        </w:rPr>
        <w:t>יקבלו המשתמשים גם קישור נוח למקורות הידע עצמם הממודל במפות.</w:t>
      </w:r>
    </w:p>
    <w:p w:rsidR="00D35224" w:rsidRDefault="00D35224" w:rsidP="00650885">
      <w:pPr>
        <w:pStyle w:val="ListParagraph"/>
        <w:bidi/>
        <w:rPr>
          <w:rFonts w:ascii="David" w:hAnsi="David" w:cs="David"/>
          <w:rtl/>
        </w:rPr>
      </w:pPr>
      <w:r w:rsidRPr="00650885">
        <w:rPr>
          <w:rFonts w:ascii="David" w:hAnsi="David" w:cs="David" w:hint="cs"/>
          <w:b/>
          <w:bCs/>
          <w:rtl/>
        </w:rPr>
        <w:t>ניהול דו שיח</w:t>
      </w:r>
      <w:r w:rsidR="00650885">
        <w:rPr>
          <w:rFonts w:ascii="David" w:hAnsi="David" w:cs="David" w:hint="cs"/>
          <w:rtl/>
        </w:rPr>
        <w:t xml:space="preserve"> </w:t>
      </w:r>
      <w:r w:rsidR="00650885">
        <w:rPr>
          <w:rFonts w:ascii="David" w:hAnsi="David" w:cs="David"/>
          <w:rtl/>
        </w:rPr>
        <w:t>–</w:t>
      </w:r>
      <w:r w:rsidR="00650885">
        <w:rPr>
          <w:rFonts w:ascii="David" w:hAnsi="David" w:cs="David" w:hint="cs"/>
          <w:rtl/>
        </w:rPr>
        <w:t xml:space="preserve"> כתיבת הערות על אלמנט מסוים (אם בהגדרת ערך של </w:t>
      </w:r>
      <w:r w:rsidR="00650885">
        <w:rPr>
          <w:rFonts w:ascii="David" w:hAnsi="David" w:cs="David"/>
        </w:rPr>
        <w:t>task</w:t>
      </w:r>
      <w:r w:rsidR="00650885">
        <w:rPr>
          <w:rFonts w:ascii="David" w:hAnsi="David" w:cs="David" w:hint="cs"/>
          <w:rtl/>
        </w:rPr>
        <w:t xml:space="preserve"> או קישור של </w:t>
      </w:r>
      <w:r w:rsidR="00650885">
        <w:rPr>
          <w:rFonts w:ascii="David" w:hAnsi="David" w:cs="David"/>
        </w:rPr>
        <w:t>quality</w:t>
      </w:r>
      <w:r w:rsidR="00650885">
        <w:rPr>
          <w:rFonts w:ascii="David" w:hAnsi="David" w:cs="David" w:hint="cs"/>
          <w:rtl/>
        </w:rPr>
        <w:t>) ובכך ניתן ליצור דיון על אותו פרט ובכך להעשיר את המידע הניתן על האלמנט.</w:t>
      </w:r>
    </w:p>
    <w:p w:rsidR="00650885" w:rsidRDefault="00650885" w:rsidP="00650885">
      <w:pPr>
        <w:pStyle w:val="ListParagraph"/>
        <w:bidi/>
        <w:rPr>
          <w:rFonts w:ascii="David" w:hAnsi="David" w:cs="David"/>
          <w:rtl/>
        </w:rPr>
      </w:pPr>
    </w:p>
    <w:p w:rsidR="00650885" w:rsidRDefault="00650885" w:rsidP="00650885">
      <w:pPr>
        <w:pStyle w:val="ListParagraph"/>
        <w:numPr>
          <w:ilvl w:val="0"/>
          <w:numId w:val="4"/>
        </w:numPr>
        <w:bidi/>
        <w:rPr>
          <w:rFonts w:ascii="David" w:hAnsi="David" w:cs="David"/>
        </w:rPr>
      </w:pPr>
      <w:r>
        <w:rPr>
          <w:rFonts w:ascii="David" w:hAnsi="David" w:cs="David" w:hint="cs"/>
          <w:rtl/>
        </w:rPr>
        <w:t>סיכום תהליך חקר הדרישות:</w:t>
      </w:r>
    </w:p>
    <w:p w:rsidR="00650885" w:rsidRDefault="00650885" w:rsidP="00726309">
      <w:pPr>
        <w:pStyle w:val="ListParagraph"/>
        <w:bidi/>
        <w:rPr>
          <w:rFonts w:ascii="David" w:hAnsi="David" w:cs="David"/>
          <w:rtl/>
        </w:rPr>
      </w:pPr>
      <w:r>
        <w:rPr>
          <w:rFonts w:ascii="David" w:hAnsi="David" w:cs="David" w:hint="cs"/>
          <w:rtl/>
        </w:rPr>
        <w:t>המערכת שאנו בונים הינה בעבור לקוח (המנחה ארנון שטרום) לכן רוב חקר הד</w:t>
      </w:r>
      <w:r w:rsidR="00726309">
        <w:rPr>
          <w:rFonts w:ascii="David" w:hAnsi="David" w:cs="David" w:hint="cs"/>
          <w:rtl/>
        </w:rPr>
        <w:t xml:space="preserve">רישות נעשה בראיונות מולו. </w:t>
      </w:r>
      <w:r>
        <w:rPr>
          <w:rFonts w:ascii="David" w:hAnsi="David" w:cs="David" w:hint="cs"/>
          <w:rtl/>
        </w:rPr>
        <w:t>במהלך כמה פגישות בהן הציג הלקוח את המערכת הרצויה</w:t>
      </w:r>
      <w:r w:rsidR="00726309">
        <w:rPr>
          <w:rFonts w:ascii="David" w:hAnsi="David" w:cs="David" w:hint="cs"/>
          <w:rtl/>
        </w:rPr>
        <w:t xml:space="preserve"> גזרנו ממה שהוא דרש את מסמך הדרישות שנשלח אליו לתיקונים שלו, כך כמה פעמים. בנוסף לפגישות עם הלקוח, סקרנו את המאמר </w:t>
      </w:r>
      <w:r w:rsidR="00726309" w:rsidRPr="00726309">
        <w:rPr>
          <w:rFonts w:ascii="David" w:hAnsi="David" w:cs="David"/>
        </w:rPr>
        <w:t>Sturm</w:t>
      </w:r>
      <w:r w:rsidR="00726309">
        <w:rPr>
          <w:rFonts w:ascii="David" w:hAnsi="David" w:cs="David"/>
        </w:rPr>
        <w:t>, et al (2017)</w:t>
      </w:r>
      <w:r w:rsidR="00726309" w:rsidRPr="00726309">
        <w:rPr>
          <w:rFonts w:ascii="David" w:hAnsi="David" w:cs="David" w:hint="cs"/>
          <w:rtl/>
        </w:rPr>
        <w:t xml:space="preserve"> </w:t>
      </w:r>
      <w:r w:rsidR="00726309">
        <w:rPr>
          <w:rFonts w:ascii="David" w:hAnsi="David" w:cs="David" w:hint="cs"/>
          <w:rtl/>
        </w:rPr>
        <w:t xml:space="preserve">בו מתואר </w:t>
      </w:r>
      <w:r w:rsidR="00726309" w:rsidRPr="00726309">
        <w:rPr>
          <w:rFonts w:ascii="David" w:hAnsi="David" w:cs="David" w:hint="cs"/>
          <w:rtl/>
        </w:rPr>
        <w:t xml:space="preserve">המודל של מפות ה- </w:t>
      </w:r>
      <w:r w:rsidR="00726309" w:rsidRPr="00726309">
        <w:rPr>
          <w:rFonts w:ascii="David" w:hAnsi="David" w:cs="David" w:hint="cs"/>
        </w:rPr>
        <w:t>ME</w:t>
      </w:r>
      <w:r w:rsidR="00726309">
        <w:rPr>
          <w:rFonts w:ascii="David" w:hAnsi="David" w:cs="David" w:hint="cs"/>
          <w:rtl/>
        </w:rPr>
        <w:t>, ולפי מודל זה הוספנו דרישות נוספות למערכת.</w:t>
      </w:r>
    </w:p>
    <w:p w:rsidR="001C4AF6" w:rsidRPr="00726309" w:rsidRDefault="001C4AF6" w:rsidP="001C4AF6">
      <w:pPr>
        <w:pStyle w:val="ListParagraph"/>
        <w:bidi/>
        <w:rPr>
          <w:rFonts w:ascii="David" w:hAnsi="David" w:cs="David"/>
        </w:rPr>
      </w:pPr>
      <w:r>
        <w:rPr>
          <w:rFonts w:ascii="David" w:hAnsi="David" w:cs="David" w:hint="cs"/>
          <w:rtl/>
        </w:rPr>
        <w:t>ישנו אבטיפוס ראשוני למערכת, לאחר סקירה נוספו דרישות נוספות אל מסמך הדרישות.</w:t>
      </w:r>
    </w:p>
    <w:p w:rsidR="00650885" w:rsidRDefault="00650885" w:rsidP="00650885">
      <w:pPr>
        <w:bidi/>
        <w:rPr>
          <w:rFonts w:ascii="David" w:hAnsi="David" w:cs="David"/>
          <w:rtl/>
        </w:rPr>
      </w:pPr>
    </w:p>
    <w:p w:rsidR="00650885" w:rsidRPr="00650885" w:rsidRDefault="00650885" w:rsidP="00650885">
      <w:pPr>
        <w:bidi/>
        <w:rPr>
          <w:rFonts w:ascii="David" w:hAnsi="David" w:cs="David" w:hint="cs"/>
          <w:rtl/>
        </w:rPr>
      </w:pPr>
    </w:p>
    <w:p w:rsidR="00F13BD7" w:rsidRPr="002675C9" w:rsidRDefault="004F5BB3" w:rsidP="00650885">
      <w:pPr>
        <w:pStyle w:val="ListParagraph"/>
        <w:numPr>
          <w:ilvl w:val="0"/>
          <w:numId w:val="4"/>
        </w:numPr>
        <w:bidi/>
        <w:rPr>
          <w:rFonts w:ascii="David" w:hAnsi="David" w:cs="David" w:hint="cs"/>
          <w:b/>
          <w:bCs/>
          <w:highlight w:val="yellow"/>
        </w:rPr>
      </w:pPr>
      <w:bookmarkStart w:id="0" w:name="_GoBack"/>
      <w:bookmarkEnd w:id="0"/>
      <w:r w:rsidRPr="002675C9">
        <w:rPr>
          <w:rFonts w:ascii="David" w:hAnsi="David" w:cs="David" w:hint="cs"/>
          <w:b/>
          <w:bCs/>
          <w:highlight w:val="yellow"/>
          <w:rtl/>
        </w:rPr>
        <w:t>יצירת מפה</w:t>
      </w:r>
    </w:p>
    <w:p w:rsidR="004F5BB3" w:rsidRPr="002675C9" w:rsidRDefault="004F5BB3" w:rsidP="004F5BB3">
      <w:pPr>
        <w:pStyle w:val="ListParagraph"/>
        <w:bidi/>
        <w:rPr>
          <w:rFonts w:ascii="David" w:hAnsi="David" w:cs="David"/>
          <w:b/>
          <w:bCs/>
          <w:highlight w:val="yellow"/>
          <w:rtl/>
        </w:rPr>
      </w:pPr>
      <w:r w:rsidRPr="002675C9">
        <w:rPr>
          <w:rFonts w:ascii="David" w:hAnsi="David" w:cs="David" w:hint="cs"/>
          <w:b/>
          <w:bCs/>
          <w:highlight w:val="yellow"/>
          <w:rtl/>
        </w:rPr>
        <w:t xml:space="preserve">מתן הרשאה </w:t>
      </w:r>
      <w:r w:rsidRPr="002675C9">
        <w:rPr>
          <w:rFonts w:ascii="David" w:hAnsi="David" w:cs="David"/>
          <w:b/>
          <w:bCs/>
          <w:highlight w:val="yellow"/>
          <w:rtl/>
        </w:rPr>
        <w:t>–</w:t>
      </w:r>
      <w:r w:rsidRPr="002675C9">
        <w:rPr>
          <w:rFonts w:ascii="David" w:hAnsi="David" w:cs="David" w:hint="cs"/>
          <w:b/>
          <w:bCs/>
          <w:highlight w:val="yellow"/>
          <w:rtl/>
        </w:rPr>
        <w:t xml:space="preserve"> יצירת תיקייה </w:t>
      </w:r>
    </w:p>
    <w:p w:rsidR="004F5BB3" w:rsidRDefault="004F5BB3" w:rsidP="004F5BB3">
      <w:pPr>
        <w:pStyle w:val="ListParagraph"/>
        <w:bidi/>
        <w:rPr>
          <w:rFonts w:ascii="David" w:hAnsi="David" w:cs="David"/>
          <w:b/>
          <w:bCs/>
        </w:rPr>
      </w:pPr>
      <w:r w:rsidRPr="002675C9">
        <w:rPr>
          <w:rFonts w:ascii="David" w:hAnsi="David" w:cs="David" w:hint="cs"/>
          <w:b/>
          <w:bCs/>
          <w:highlight w:val="yellow"/>
          <w:rtl/>
        </w:rPr>
        <w:t>חקר תחום בעזרת המפות</w:t>
      </w:r>
    </w:p>
    <w:p w:rsidR="004F5BB3" w:rsidRPr="00650885" w:rsidRDefault="004F5BB3" w:rsidP="004F5BB3">
      <w:pPr>
        <w:pStyle w:val="ListParagraph"/>
        <w:bidi/>
        <w:rPr>
          <w:rFonts w:ascii="David" w:hAnsi="David" w:cs="David"/>
          <w:b/>
          <w:bCs/>
          <w:rtl/>
        </w:rPr>
      </w:pPr>
    </w:p>
    <w:p w:rsidR="00F13BD7" w:rsidRDefault="00F13BD7" w:rsidP="00F13BD7">
      <w:pPr>
        <w:pStyle w:val="ListParagraph"/>
        <w:bidi/>
        <w:rPr>
          <w:rFonts w:ascii="David" w:hAnsi="David" w:cs="David"/>
          <w:u w:val="single"/>
          <w:rtl/>
        </w:rPr>
      </w:pPr>
    </w:p>
    <w:p w:rsidR="00F13BD7" w:rsidRPr="00F13BD7" w:rsidRDefault="00F13BD7" w:rsidP="00F13BD7">
      <w:pPr>
        <w:pStyle w:val="ListParagraph"/>
        <w:bidi/>
        <w:rPr>
          <w:rFonts w:ascii="David" w:hAnsi="David" w:cs="David" w:hint="cs"/>
          <w:u w:val="single"/>
          <w:rtl/>
        </w:rPr>
      </w:pPr>
    </w:p>
    <w:sectPr w:rsidR="00F13BD7" w:rsidRPr="00F13BD7" w:rsidSect="00DD35D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1BD2" w:rsidRDefault="00DA1BD2" w:rsidP="007F20CF">
      <w:pPr>
        <w:spacing w:after="0" w:line="240" w:lineRule="auto"/>
      </w:pPr>
      <w:r>
        <w:separator/>
      </w:r>
    </w:p>
  </w:endnote>
  <w:endnote w:type="continuationSeparator" w:id="0">
    <w:p w:rsidR="00DA1BD2" w:rsidRDefault="00DA1BD2" w:rsidP="007F2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1BD2" w:rsidRDefault="00DA1BD2" w:rsidP="007F20CF">
      <w:pPr>
        <w:spacing w:after="0" w:line="240" w:lineRule="auto"/>
      </w:pPr>
      <w:r>
        <w:separator/>
      </w:r>
    </w:p>
  </w:footnote>
  <w:footnote w:type="continuationSeparator" w:id="0">
    <w:p w:rsidR="00DA1BD2" w:rsidRDefault="00DA1BD2" w:rsidP="007F20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36E62"/>
    <w:multiLevelType w:val="hybridMultilevel"/>
    <w:tmpl w:val="A006AAD6"/>
    <w:lvl w:ilvl="0" w:tplc="661EFACC">
      <w:start w:val="1"/>
      <w:numFmt w:val="hebrew1"/>
      <w:lvlText w:val="%1."/>
      <w:lvlJc w:val="left"/>
      <w:pPr>
        <w:ind w:left="720" w:hanging="360"/>
      </w:pPr>
      <w:rPr>
        <w:rFonts w:ascii="David" w:eastAsiaTheme="minorHAnsi" w:hAnsi="David" w:cs="David"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92877"/>
    <w:multiLevelType w:val="hybridMultilevel"/>
    <w:tmpl w:val="0FF6AD06"/>
    <w:lvl w:ilvl="0" w:tplc="84F08D9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6523B"/>
    <w:multiLevelType w:val="hybridMultilevel"/>
    <w:tmpl w:val="2CFAF3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5D1B99"/>
    <w:multiLevelType w:val="hybridMultilevel"/>
    <w:tmpl w:val="B63A4B98"/>
    <w:lvl w:ilvl="0" w:tplc="C4F6853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2853B3B"/>
    <w:multiLevelType w:val="hybridMultilevel"/>
    <w:tmpl w:val="1A1C1EC6"/>
    <w:lvl w:ilvl="0" w:tplc="62826ED4">
      <w:start w:val="1"/>
      <w:numFmt w:val="bullet"/>
      <w:lvlText w:val=""/>
      <w:lvlJc w:val="left"/>
      <w:pPr>
        <w:ind w:left="1080" w:hanging="360"/>
      </w:pPr>
      <w:rPr>
        <w:rFonts w:ascii="Symbol" w:eastAsiaTheme="minorHAnsi" w:hAnsi="Symbol"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38D4D8E"/>
    <w:multiLevelType w:val="hybridMultilevel"/>
    <w:tmpl w:val="68D4F2DE"/>
    <w:lvl w:ilvl="0" w:tplc="D924E044">
      <w:start w:val="1"/>
      <w:numFmt w:val="decimal"/>
      <w:lvlText w:val="%1."/>
      <w:lvlJc w:val="left"/>
      <w:pPr>
        <w:ind w:left="1080" w:hanging="360"/>
      </w:pPr>
      <w:rPr>
        <w:rFonts w:hint="default"/>
        <w:b w:val="0"/>
        <w:bCs w:val="0"/>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AC6449"/>
    <w:multiLevelType w:val="hybridMultilevel"/>
    <w:tmpl w:val="37DC58F2"/>
    <w:lvl w:ilvl="0" w:tplc="62826ED4">
      <w:start w:val="1"/>
      <w:numFmt w:val="bullet"/>
      <w:lvlText w:val=""/>
      <w:lvlJc w:val="left"/>
      <w:pPr>
        <w:ind w:left="108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655B1A"/>
    <w:multiLevelType w:val="hybridMultilevel"/>
    <w:tmpl w:val="B48E3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657572"/>
    <w:multiLevelType w:val="hybridMultilevel"/>
    <w:tmpl w:val="577CB0A6"/>
    <w:lvl w:ilvl="0" w:tplc="66765B5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1661A3"/>
    <w:multiLevelType w:val="hybridMultilevel"/>
    <w:tmpl w:val="EAA2D07E"/>
    <w:lvl w:ilvl="0" w:tplc="9D1492EC">
      <w:start w:val="1"/>
      <w:numFmt w:val="decimal"/>
      <w:lvlText w:val="%1."/>
      <w:lvlJc w:val="left"/>
      <w:pPr>
        <w:ind w:left="1080" w:hanging="360"/>
      </w:pPr>
      <w:rPr>
        <w:rFonts w:hint="default"/>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7"/>
  </w:num>
  <w:num w:numId="3">
    <w:abstractNumId w:val="1"/>
  </w:num>
  <w:num w:numId="4">
    <w:abstractNumId w:val="8"/>
  </w:num>
  <w:num w:numId="5">
    <w:abstractNumId w:val="2"/>
  </w:num>
  <w:num w:numId="6">
    <w:abstractNumId w:val="0"/>
  </w:num>
  <w:num w:numId="7">
    <w:abstractNumId w:val="9"/>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5DB"/>
    <w:rsid w:val="00166294"/>
    <w:rsid w:val="001C4AF6"/>
    <w:rsid w:val="002675C9"/>
    <w:rsid w:val="00327DD5"/>
    <w:rsid w:val="003A6708"/>
    <w:rsid w:val="004F5BB3"/>
    <w:rsid w:val="00534ED7"/>
    <w:rsid w:val="00560520"/>
    <w:rsid w:val="00650885"/>
    <w:rsid w:val="00651221"/>
    <w:rsid w:val="00655BF3"/>
    <w:rsid w:val="00726309"/>
    <w:rsid w:val="00726E2B"/>
    <w:rsid w:val="00733FC3"/>
    <w:rsid w:val="007B29AD"/>
    <w:rsid w:val="007C27B5"/>
    <w:rsid w:val="007F20CF"/>
    <w:rsid w:val="00853346"/>
    <w:rsid w:val="00890C94"/>
    <w:rsid w:val="008E7F68"/>
    <w:rsid w:val="00901FE1"/>
    <w:rsid w:val="009065E5"/>
    <w:rsid w:val="00A833B4"/>
    <w:rsid w:val="00AB2280"/>
    <w:rsid w:val="00AF7260"/>
    <w:rsid w:val="00BF51E4"/>
    <w:rsid w:val="00C05768"/>
    <w:rsid w:val="00D01E93"/>
    <w:rsid w:val="00D32472"/>
    <w:rsid w:val="00D35224"/>
    <w:rsid w:val="00D676D3"/>
    <w:rsid w:val="00D70E38"/>
    <w:rsid w:val="00D95944"/>
    <w:rsid w:val="00DA1BD2"/>
    <w:rsid w:val="00DD35DB"/>
    <w:rsid w:val="00DF060D"/>
    <w:rsid w:val="00E174D3"/>
    <w:rsid w:val="00E66F79"/>
    <w:rsid w:val="00EB36AC"/>
    <w:rsid w:val="00F13BD7"/>
    <w:rsid w:val="00F45F9D"/>
    <w:rsid w:val="00FE7D0B"/>
    <w:rsid w:val="00FF17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A533C"/>
  <w15:chartTrackingRefBased/>
  <w15:docId w15:val="{C082B0C5-BD52-4B6A-A17A-0753854FE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5DB"/>
    <w:pPr>
      <w:ind w:left="720"/>
      <w:contextualSpacing/>
    </w:pPr>
  </w:style>
  <w:style w:type="character" w:styleId="Hyperlink">
    <w:name w:val="Hyperlink"/>
    <w:basedOn w:val="DefaultParagraphFont"/>
    <w:uiPriority w:val="99"/>
    <w:semiHidden/>
    <w:unhideWhenUsed/>
    <w:rsid w:val="00DD35DB"/>
    <w:rPr>
      <w:color w:val="0000FF"/>
      <w:u w:val="single"/>
    </w:rPr>
  </w:style>
  <w:style w:type="table" w:styleId="TableGrid">
    <w:name w:val="Table Grid"/>
    <w:basedOn w:val="TableNormal"/>
    <w:uiPriority w:val="39"/>
    <w:rsid w:val="00BF5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20CF"/>
    <w:pPr>
      <w:tabs>
        <w:tab w:val="center" w:pos="4153"/>
        <w:tab w:val="right" w:pos="8306"/>
      </w:tabs>
      <w:spacing w:after="0" w:line="240" w:lineRule="auto"/>
    </w:pPr>
  </w:style>
  <w:style w:type="character" w:customStyle="1" w:styleId="HeaderChar">
    <w:name w:val="Header Char"/>
    <w:basedOn w:val="DefaultParagraphFont"/>
    <w:link w:val="Header"/>
    <w:uiPriority w:val="99"/>
    <w:rsid w:val="007F20CF"/>
  </w:style>
  <w:style w:type="paragraph" w:styleId="Footer">
    <w:name w:val="footer"/>
    <w:basedOn w:val="Normal"/>
    <w:link w:val="FooterChar"/>
    <w:uiPriority w:val="99"/>
    <w:unhideWhenUsed/>
    <w:rsid w:val="007F20CF"/>
    <w:pPr>
      <w:tabs>
        <w:tab w:val="center" w:pos="4153"/>
        <w:tab w:val="right" w:pos="8306"/>
      </w:tabs>
      <w:spacing w:after="0" w:line="240" w:lineRule="auto"/>
    </w:pPr>
  </w:style>
  <w:style w:type="character" w:customStyle="1" w:styleId="FooterChar">
    <w:name w:val="Footer Char"/>
    <w:basedOn w:val="DefaultParagraphFont"/>
    <w:link w:val="Footer"/>
    <w:uiPriority w:val="99"/>
    <w:rsid w:val="007F20CF"/>
  </w:style>
  <w:style w:type="character" w:styleId="FollowedHyperlink">
    <w:name w:val="FollowedHyperlink"/>
    <w:basedOn w:val="DefaultParagraphFont"/>
    <w:uiPriority w:val="99"/>
    <w:semiHidden/>
    <w:unhideWhenUsed/>
    <w:rsid w:val="00D959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ontent/pdf/10.1007%2Fs007990000034.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mindmapmaker.org/"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FFD51-387E-4517-81B5-FD635A005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4</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אורן  ציפורה שור</dc:creator>
  <cp:keywords/>
  <dc:description/>
  <cp:lastModifiedBy>אורן  ציפורה שור</cp:lastModifiedBy>
  <cp:revision>11</cp:revision>
  <dcterms:created xsi:type="dcterms:W3CDTF">2019-12-01T09:05:00Z</dcterms:created>
  <dcterms:modified xsi:type="dcterms:W3CDTF">2019-12-03T15:57:00Z</dcterms:modified>
</cp:coreProperties>
</file>